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65" w:type="dxa"/>
        <w:tblBorders>
          <w:insideH w:val="single" w:sz="4" w:space="0" w:color="auto"/>
        </w:tblBorders>
        <w:tblLayout w:type="fixed"/>
        <w:tblLook w:val="04A0" w:firstRow="1" w:lastRow="0" w:firstColumn="1" w:lastColumn="0" w:noHBand="0" w:noVBand="1"/>
      </w:tblPr>
      <w:tblGrid>
        <w:gridCol w:w="5321"/>
        <w:gridCol w:w="3644"/>
      </w:tblGrid>
      <w:tr w:rsidR="0025475C" w14:paraId="536E3E48" w14:textId="77777777" w:rsidTr="002F3369">
        <w:trPr>
          <w:trHeight w:val="720"/>
        </w:trPr>
        <w:tc>
          <w:tcPr>
            <w:tcW w:w="5321" w:type="dxa"/>
            <w:vAlign w:val="center"/>
          </w:tcPr>
          <w:p w14:paraId="2D07C08D" w14:textId="77777777" w:rsidR="0025475C" w:rsidRDefault="00625D01" w:rsidP="002F3369">
            <w:pPr>
              <w:rPr>
                <w:rFonts w:ascii="Arial Unicode MS" w:eastAsia="Arial Unicode MS" w:hAnsi="Arial Unicode MS" w:cs="Arial Unicode MS"/>
                <w:sz w:val="20"/>
                <w:szCs w:val="20"/>
              </w:rPr>
            </w:pPr>
            <w:r w:rsidRPr="00074A47">
              <w:rPr>
                <w:rFonts w:eastAsia="Arial Unicode MS" w:cs="Arial Unicode MS"/>
                <w:noProof/>
                <w:snapToGrid/>
                <w:sz w:val="18"/>
              </w:rPr>
              <w:drawing>
                <wp:inline distT="0" distB="0" distL="0" distR="0" wp14:anchorId="74949029" wp14:editId="026B77E0">
                  <wp:extent cx="2143125" cy="33567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blue.png"/>
                          <pic:cNvPicPr/>
                        </pic:nvPicPr>
                        <pic:blipFill>
                          <a:blip r:embed="rId8">
                            <a:extLst>
                              <a:ext uri="{28A0092B-C50C-407E-A947-70E740481C1C}">
                                <a14:useLocalDpi xmlns:a14="http://schemas.microsoft.com/office/drawing/2010/main" val="0"/>
                              </a:ext>
                            </a:extLst>
                          </a:blip>
                          <a:stretch>
                            <a:fillRect/>
                          </a:stretch>
                        </pic:blipFill>
                        <pic:spPr>
                          <a:xfrm>
                            <a:off x="0" y="0"/>
                            <a:ext cx="2178268" cy="341174"/>
                          </a:xfrm>
                          <a:prstGeom prst="rect">
                            <a:avLst/>
                          </a:prstGeom>
                        </pic:spPr>
                      </pic:pic>
                    </a:graphicData>
                  </a:graphic>
                </wp:inline>
              </w:drawing>
            </w:r>
          </w:p>
        </w:tc>
        <w:tc>
          <w:tcPr>
            <w:tcW w:w="3644" w:type="dxa"/>
            <w:tcBorders>
              <w:top w:val="nil"/>
              <w:bottom w:val="nil"/>
            </w:tcBorders>
          </w:tcPr>
          <w:p w14:paraId="1D72AD47" w14:textId="77777777" w:rsidR="0025475C" w:rsidRDefault="00625D01" w:rsidP="002F3369">
            <w:pPr>
              <w:rPr>
                <w:rFonts w:ascii="Arial Unicode MS" w:eastAsia="Arial Unicode MS" w:hAnsi="Arial Unicode MS" w:cs="Arial Unicode MS"/>
                <w:b/>
                <w:color w:val="800000"/>
                <w:sz w:val="20"/>
                <w:szCs w:val="20"/>
              </w:rPr>
            </w:pPr>
            <w:r w:rsidRPr="00074A47">
              <w:rPr>
                <w:rFonts w:eastAsia="Arial Unicode MS" w:cs="Arial Unicode MS"/>
                <w:noProof/>
                <w:snapToGrid/>
              </w:rPr>
              <mc:AlternateContent>
                <mc:Choice Requires="wps">
                  <w:drawing>
                    <wp:anchor distT="0" distB="0" distL="114935" distR="114935" simplePos="0" relativeHeight="251659264" behindDoc="0" locked="0" layoutInCell="1" allowOverlap="1" wp14:anchorId="6FE26CF7" wp14:editId="5C7B4075">
                      <wp:simplePos x="0" y="0"/>
                      <wp:positionH relativeFrom="column">
                        <wp:posOffset>1160618</wp:posOffset>
                      </wp:positionH>
                      <wp:positionV relativeFrom="paragraph">
                        <wp:posOffset>5080</wp:posOffset>
                      </wp:positionV>
                      <wp:extent cx="1455089" cy="3638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089"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F84E6" w14:textId="77777777" w:rsidR="003C759C" w:rsidRDefault="003C759C" w:rsidP="00625D01">
                                  <w:pPr>
                                    <w:rPr>
                                      <w:rFonts w:eastAsia="Arial Unicode MS" w:cs="Arial Unicode MS"/>
                                      <w:sz w:val="16"/>
                                    </w:rPr>
                                  </w:pPr>
                                  <w:r>
                                    <w:rPr>
                                      <w:rFonts w:eastAsia="Arial Unicode MS" w:cs="Arial Unicode MS"/>
                                      <w:sz w:val="16"/>
                                    </w:rPr>
                                    <w:t xml:space="preserve">Mã số: </w:t>
                                  </w:r>
                                  <w:r w:rsidRPr="00A97E2F">
                                    <w:rPr>
                                      <w:rFonts w:eastAsia="Arial Unicode MS" w:cs="Arial Unicode MS"/>
                                      <w:sz w:val="16"/>
                                    </w:rPr>
                                    <w:t>BM – CNTT.PTPM.01</w:t>
                                  </w:r>
                                </w:p>
                                <w:p w14:paraId="365A204E" w14:textId="77777777" w:rsidR="003C759C" w:rsidRDefault="003C759C" w:rsidP="00625D01">
                                  <w:pPr>
                                    <w:rPr>
                                      <w:rFonts w:eastAsia="Arial Unicode MS" w:cs="Arial Unicode MS"/>
                                      <w:sz w:val="16"/>
                                    </w:rPr>
                                  </w:pPr>
                                  <w:r>
                                    <w:rPr>
                                      <w:rFonts w:eastAsia="Arial Unicode MS" w:cs="Arial Unicode MS"/>
                                      <w:sz w:val="16"/>
                                    </w:rPr>
                                    <w:t>Ban hành: 6.0(__/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E26CF7" id="_x0000_t202" coordsize="21600,21600" o:spt="202" path="m,l,21600r21600,l21600,xe">
                      <v:stroke joinstyle="miter"/>
                      <v:path gradientshapeok="t" o:connecttype="rect"/>
                    </v:shapetype>
                    <v:shape id="Text Box 2" o:spid="_x0000_s1026" type="#_x0000_t202" style="position:absolute;margin-left:91.4pt;margin-top:.4pt;width:114.55pt;height:28.6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" stroked="f">
                      <v:textbox inset="0,0,0,0">
                        <w:txbxContent>
                          <w:p w14:paraId="08BF84E6" w14:textId="77777777" w:rsidR="003C759C" w:rsidRDefault="003C759C" w:rsidP="00625D01">
                            <w:pPr>
                              <w:rPr>
                                <w:rFonts w:eastAsia="Arial Unicode MS" w:cs="Arial Unicode MS"/>
                                <w:sz w:val="16"/>
                              </w:rPr>
                            </w:pPr>
                            <w:r>
                              <w:rPr>
                                <w:rFonts w:eastAsia="Arial Unicode MS" w:cs="Arial Unicode MS"/>
                                <w:sz w:val="16"/>
                              </w:rPr>
                              <w:t xml:space="preserve">Mã số: </w:t>
                            </w:r>
                            <w:r w:rsidRPr="00A97E2F">
                              <w:rPr>
                                <w:rFonts w:eastAsia="Arial Unicode MS" w:cs="Arial Unicode MS"/>
                                <w:sz w:val="16"/>
                              </w:rPr>
                              <w:t>BM – CNTT.PTPM.01</w:t>
                            </w:r>
                          </w:p>
                          <w:p w14:paraId="365A204E" w14:textId="77777777" w:rsidR="003C759C" w:rsidRDefault="003C759C" w:rsidP="00625D01">
                            <w:pPr>
                              <w:rPr>
                                <w:rFonts w:eastAsia="Arial Unicode MS" w:cs="Arial Unicode MS"/>
                                <w:sz w:val="16"/>
                              </w:rPr>
                            </w:pPr>
                            <w:r>
                              <w:rPr>
                                <w:rFonts w:eastAsia="Arial Unicode MS" w:cs="Arial Unicode MS"/>
                                <w:sz w:val="16"/>
                              </w:rPr>
                              <w:t>Ban hành: 6.0(__/    /2018)</w:t>
                            </w:r>
                          </w:p>
                        </w:txbxContent>
                      </v:textbox>
                    </v:shape>
                  </w:pict>
                </mc:Fallback>
              </mc:AlternateContent>
            </w:r>
          </w:p>
        </w:tc>
      </w:tr>
    </w:tbl>
    <w:p w14:paraId="4758208E" w14:textId="77777777" w:rsidR="0025475C" w:rsidRDefault="0025475C" w:rsidP="0025475C">
      <w:pPr>
        <w:rPr>
          <w:rFonts w:ascii="Arial Unicode MS" w:eastAsia="Arial Unicode MS" w:hAnsi="Arial Unicode MS" w:cs="Arial Unicode MS"/>
          <w:sz w:val="20"/>
          <w:szCs w:val="20"/>
        </w:rPr>
      </w:pPr>
    </w:p>
    <w:p w14:paraId="1AE5BD9B" w14:textId="77777777" w:rsidR="0025475C" w:rsidRDefault="0025475C" w:rsidP="0025475C">
      <w:pPr>
        <w:rPr>
          <w:rFonts w:ascii="Arial Unicode MS" w:eastAsia="Arial Unicode MS" w:hAnsi="Arial Unicode MS" w:cs="Arial Unicode MS"/>
          <w:sz w:val="20"/>
          <w:szCs w:val="20"/>
        </w:rPr>
      </w:pPr>
    </w:p>
    <w:p w14:paraId="7AA7AADD" w14:textId="77777777" w:rsidR="0025475C" w:rsidRDefault="0025475C" w:rsidP="0025475C">
      <w:pPr>
        <w:rPr>
          <w:rFonts w:ascii="Arial Unicode MS" w:eastAsia="Arial Unicode MS" w:hAnsi="Arial Unicode MS" w:cs="Arial Unicode MS"/>
          <w:sz w:val="20"/>
          <w:szCs w:val="20"/>
        </w:rPr>
      </w:pPr>
    </w:p>
    <w:p w14:paraId="0D52CC09" w14:textId="77777777" w:rsidR="0025475C" w:rsidRDefault="0025475C" w:rsidP="0025475C">
      <w:pPr>
        <w:rPr>
          <w:rFonts w:ascii="Arial Unicode MS" w:eastAsia="Arial Unicode MS" w:hAnsi="Arial Unicode MS" w:cs="Arial Unicode MS"/>
          <w:sz w:val="20"/>
          <w:szCs w:val="20"/>
        </w:rPr>
      </w:pPr>
    </w:p>
    <w:p w14:paraId="3C6A308A" w14:textId="77777777" w:rsidR="0025475C" w:rsidRDefault="0025475C" w:rsidP="0025475C">
      <w:pPr>
        <w:rPr>
          <w:rFonts w:ascii="Arial Unicode MS" w:eastAsia="Arial Unicode MS" w:hAnsi="Arial Unicode MS" w:cs="Arial Unicode MS"/>
          <w:sz w:val="20"/>
          <w:szCs w:val="20"/>
        </w:rPr>
      </w:pPr>
    </w:p>
    <w:p w14:paraId="50D4EB9C" w14:textId="77777777" w:rsidR="0025475C" w:rsidRDefault="0025475C" w:rsidP="0025475C">
      <w:pPr>
        <w:rPr>
          <w:rFonts w:ascii="Arial Unicode MS" w:eastAsia="Arial Unicode MS" w:hAnsi="Arial Unicode MS" w:cs="Arial Unicode MS"/>
          <w:sz w:val="20"/>
          <w:szCs w:val="20"/>
        </w:rPr>
      </w:pPr>
    </w:p>
    <w:p w14:paraId="135F9278" w14:textId="77777777" w:rsidR="0025475C" w:rsidRDefault="0025475C" w:rsidP="0025475C">
      <w:pPr>
        <w:rPr>
          <w:rFonts w:ascii="Arial Unicode MS" w:eastAsia="Arial Unicode MS" w:hAnsi="Arial Unicode MS" w:cs="Arial Unicode MS"/>
          <w:sz w:val="20"/>
          <w:szCs w:val="20"/>
        </w:rPr>
      </w:pPr>
    </w:p>
    <w:p w14:paraId="5482D46B" w14:textId="77777777" w:rsidR="0025475C" w:rsidRDefault="0025475C" w:rsidP="0025475C">
      <w:pPr>
        <w:jc w:val="center"/>
        <w:rPr>
          <w:rFonts w:ascii="Arial Unicode MS" w:eastAsia="Arial Unicode MS" w:hAnsi="Arial Unicode MS" w:cs="Arial Unicode MS"/>
          <w:b/>
          <w:color w:val="993300"/>
          <w:sz w:val="20"/>
          <w:szCs w:val="20"/>
        </w:rPr>
      </w:pPr>
    </w:p>
    <w:p w14:paraId="3A1BEA02" w14:textId="77777777" w:rsidR="0025475C" w:rsidRPr="000A13F4" w:rsidRDefault="0025475C" w:rsidP="000A13F4">
      <w:pPr>
        <w:spacing w:line="360" w:lineRule="auto"/>
        <w:jc w:val="center"/>
        <w:rPr>
          <w:rFonts w:ascii="Arial Unicode MS" w:eastAsia="Arial Unicode MS" w:hAnsi="Arial Unicode MS" w:cs="Arial Unicode MS"/>
          <w:b/>
          <w:color w:val="993300"/>
          <w:sz w:val="32"/>
          <w:szCs w:val="32"/>
        </w:rPr>
      </w:pPr>
      <w:r w:rsidRPr="000A13F4">
        <w:rPr>
          <w:rFonts w:ascii="Arial Unicode MS" w:eastAsia="Arial Unicode MS" w:hAnsi="Arial Unicode MS" w:cs="Arial Unicode MS"/>
          <w:b/>
          <w:color w:val="993300"/>
          <w:sz w:val="32"/>
          <w:szCs w:val="32"/>
        </w:rPr>
        <w:t>T</w:t>
      </w:r>
      <w:r w:rsidRPr="000A13F4">
        <w:rPr>
          <w:rFonts w:ascii="Arial Unicode MS" w:eastAsia="Arial Unicode MS" w:hAnsi="Arial Unicode MS" w:cs="Arial Unicode MS" w:hint="eastAsia"/>
          <w:b/>
          <w:color w:val="993300"/>
          <w:sz w:val="32"/>
          <w:szCs w:val="32"/>
        </w:rPr>
        <w:t>À</w:t>
      </w:r>
      <w:r w:rsidRPr="000A13F4">
        <w:rPr>
          <w:rFonts w:ascii="Arial Unicode MS" w:eastAsia="Arial Unicode MS" w:hAnsi="Arial Unicode MS" w:cs="Arial Unicode MS"/>
          <w:b/>
          <w:color w:val="993300"/>
          <w:sz w:val="32"/>
          <w:szCs w:val="32"/>
        </w:rPr>
        <w:t>I LIỆU MÔ TẢ Y</w:t>
      </w:r>
      <w:r w:rsidRPr="000A13F4">
        <w:rPr>
          <w:rFonts w:ascii="Arial Unicode MS" w:eastAsia="Arial Unicode MS" w:hAnsi="Arial Unicode MS" w:cs="Arial Unicode MS" w:hint="eastAsia"/>
          <w:b/>
          <w:color w:val="993300"/>
          <w:sz w:val="32"/>
          <w:szCs w:val="32"/>
        </w:rPr>
        <w:t>Ê</w:t>
      </w:r>
      <w:r w:rsidRPr="000A13F4">
        <w:rPr>
          <w:rFonts w:ascii="Arial Unicode MS" w:eastAsia="Arial Unicode MS" w:hAnsi="Arial Unicode MS" w:cs="Arial Unicode MS"/>
          <w:b/>
          <w:color w:val="993300"/>
          <w:sz w:val="32"/>
          <w:szCs w:val="32"/>
        </w:rPr>
        <w:t>U CẦU NGHIỆP VỤ (URD)</w:t>
      </w:r>
    </w:p>
    <w:p w14:paraId="5BED2019" w14:textId="77777777" w:rsidR="0025475C" w:rsidRDefault="00704181" w:rsidP="000A13F4">
      <w:pPr>
        <w:pStyle w:val="BodyText"/>
        <w:keepNext/>
        <w:keepLines/>
        <w:tabs>
          <w:tab w:val="left" w:pos="810"/>
        </w:tabs>
        <w:spacing w:after="0" w:line="360" w:lineRule="auto"/>
        <w:jc w:val="center"/>
        <w:rPr>
          <w:rFonts w:ascii="Arial Unicode MS" w:eastAsia="Arial Unicode MS" w:hAnsi="Arial Unicode MS" w:cs="Arial Unicode MS"/>
          <w:b/>
          <w:color w:val="993300"/>
          <w:sz w:val="40"/>
          <w:szCs w:val="40"/>
        </w:rPr>
      </w:pPr>
      <w:r>
        <w:rPr>
          <w:rFonts w:ascii="Arial Unicode MS" w:eastAsia="Arial Unicode MS" w:hAnsi="Arial Unicode MS" w:cs="Arial Unicode MS"/>
          <w:b/>
          <w:color w:val="993300"/>
          <w:sz w:val="40"/>
          <w:szCs w:val="40"/>
        </w:rPr>
        <w:t>CHƯƠNG TRÌNH QUẢN LÝ KHAI THÁC</w:t>
      </w:r>
    </w:p>
    <w:p w14:paraId="32F542F6" w14:textId="77777777" w:rsidR="00704181" w:rsidRPr="000A13F4" w:rsidRDefault="00704181" w:rsidP="00704181">
      <w:pPr>
        <w:pStyle w:val="BodyText"/>
        <w:keepNext/>
        <w:keepLines/>
        <w:tabs>
          <w:tab w:val="left" w:pos="810"/>
        </w:tabs>
        <w:spacing w:after="0" w:line="360" w:lineRule="auto"/>
        <w:jc w:val="center"/>
        <w:rPr>
          <w:rFonts w:ascii="Arial Unicode MS" w:eastAsia="Arial Unicode MS" w:hAnsi="Arial Unicode MS" w:cs="Arial Unicode MS"/>
          <w:b/>
          <w:color w:val="993300"/>
          <w:sz w:val="40"/>
          <w:szCs w:val="40"/>
        </w:rPr>
      </w:pPr>
      <w:r>
        <w:rPr>
          <w:rFonts w:ascii="Arial Unicode MS" w:eastAsia="Arial Unicode MS" w:hAnsi="Arial Unicode MS" w:cs="Arial Unicode MS"/>
          <w:b/>
          <w:color w:val="993300"/>
          <w:sz w:val="40"/>
          <w:szCs w:val="40"/>
        </w:rPr>
        <w:t>BẢO HIỂM PHI NHÂN THỌ</w:t>
      </w:r>
    </w:p>
    <w:p w14:paraId="0616B615" w14:textId="77777777" w:rsidR="000A13F4" w:rsidRDefault="000A13F4" w:rsidP="000A13F4">
      <w:pPr>
        <w:spacing w:line="360" w:lineRule="auto"/>
        <w:jc w:val="center"/>
        <w:rPr>
          <w:rFonts w:ascii="Arial Unicode MS" w:eastAsia="Arial Unicode MS" w:hAnsi="Arial Unicode MS" w:cs="Arial Unicode MS"/>
          <w:b/>
          <w:color w:val="993300"/>
          <w:sz w:val="32"/>
          <w:szCs w:val="32"/>
        </w:rPr>
      </w:pPr>
    </w:p>
    <w:p w14:paraId="3053E785" w14:textId="77777777" w:rsidR="000A13F4" w:rsidRDefault="000A13F4" w:rsidP="000A13F4">
      <w:pPr>
        <w:spacing w:line="360" w:lineRule="auto"/>
        <w:jc w:val="center"/>
        <w:rPr>
          <w:rFonts w:ascii="Arial Unicode MS" w:eastAsia="Arial Unicode MS" w:hAnsi="Arial Unicode MS" w:cs="Arial Unicode MS"/>
          <w:b/>
          <w:color w:val="993300"/>
          <w:sz w:val="32"/>
          <w:szCs w:val="32"/>
        </w:rPr>
      </w:pPr>
    </w:p>
    <w:p w14:paraId="1DE5B362" w14:textId="77777777" w:rsidR="000A13F4" w:rsidRDefault="000A13F4" w:rsidP="000A13F4">
      <w:pPr>
        <w:spacing w:line="360" w:lineRule="auto"/>
        <w:jc w:val="center"/>
        <w:rPr>
          <w:rFonts w:ascii="Arial Unicode MS" w:eastAsia="Arial Unicode MS" w:hAnsi="Arial Unicode MS" w:cs="Arial Unicode MS"/>
          <w:b/>
          <w:color w:val="993300"/>
          <w:sz w:val="32"/>
          <w:szCs w:val="32"/>
        </w:rPr>
      </w:pPr>
    </w:p>
    <w:p w14:paraId="101F76D2" w14:textId="77777777" w:rsidR="000A13F4" w:rsidRDefault="000A13F4" w:rsidP="000A13F4">
      <w:pPr>
        <w:spacing w:line="360" w:lineRule="auto"/>
        <w:jc w:val="center"/>
        <w:rPr>
          <w:rFonts w:ascii="Arial Unicode MS" w:eastAsia="Arial Unicode MS" w:hAnsi="Arial Unicode MS" w:cs="Arial Unicode MS"/>
          <w:b/>
          <w:color w:val="993300"/>
          <w:sz w:val="32"/>
          <w:szCs w:val="32"/>
        </w:rPr>
      </w:pPr>
    </w:p>
    <w:p w14:paraId="221DFCF4" w14:textId="709D38C9" w:rsidR="000A13F4" w:rsidRPr="00625D01" w:rsidRDefault="00625D01" w:rsidP="00625D01">
      <w:pPr>
        <w:jc w:val="center"/>
        <w:rPr>
          <w:rFonts w:ascii="Arial Unicode MS" w:eastAsia="Arial Unicode MS" w:hAnsi="Arial Unicode MS" w:cs="Arial Unicode MS"/>
          <w:b/>
          <w:color w:val="993300"/>
          <w:sz w:val="32"/>
          <w:szCs w:val="32"/>
        </w:rPr>
      </w:pPr>
      <w:r w:rsidRPr="00625D01">
        <w:rPr>
          <w:rFonts w:ascii="Arial Unicode MS" w:eastAsia="Arial Unicode MS" w:hAnsi="Arial Unicode MS" w:cs="Arial Unicode MS"/>
          <w:b/>
          <w:color w:val="993300"/>
          <w:sz w:val="32"/>
          <w:szCs w:val="32"/>
        </w:rPr>
        <w:t>Phiếu yêu cầu CNTT số:</w:t>
      </w:r>
      <w:r>
        <w:rPr>
          <w:rFonts w:ascii="Arial Unicode MS" w:eastAsia="Arial Unicode MS" w:hAnsi="Arial Unicode MS" w:cs="Arial Unicode MS"/>
          <w:b/>
          <w:color w:val="993300"/>
          <w:sz w:val="32"/>
          <w:szCs w:val="32"/>
        </w:rPr>
        <w:t xml:space="preserve"> </w:t>
      </w:r>
      <w:r w:rsidR="00704181">
        <w:rPr>
          <w:rFonts w:ascii="Arial Unicode MS" w:eastAsia="Arial Unicode MS" w:hAnsi="Arial Unicode MS" w:cs="Arial Unicode MS"/>
          <w:b/>
          <w:color w:val="993300"/>
          <w:sz w:val="32"/>
          <w:szCs w:val="32"/>
        </w:rPr>
        <w:t>…</w:t>
      </w:r>
      <w:r w:rsidRPr="00625D01">
        <w:rPr>
          <w:rFonts w:ascii="Arial Unicode MS" w:eastAsia="Arial Unicode MS" w:hAnsi="Arial Unicode MS" w:cs="Arial Unicode MS"/>
          <w:b/>
          <w:color w:val="993300"/>
          <w:sz w:val="32"/>
          <w:szCs w:val="32"/>
        </w:rPr>
        <w:t xml:space="preserve"> - tháng</w:t>
      </w:r>
      <w:r w:rsidR="001B2425">
        <w:rPr>
          <w:rFonts w:ascii="Arial Unicode MS" w:eastAsia="Arial Unicode MS" w:hAnsi="Arial Unicode MS" w:cs="Arial Unicode MS"/>
          <w:b/>
          <w:color w:val="993300"/>
          <w:sz w:val="32"/>
          <w:szCs w:val="32"/>
        </w:rPr>
        <w:t>…………</w:t>
      </w:r>
    </w:p>
    <w:p w14:paraId="737DEBFD" w14:textId="77777777" w:rsidR="0025475C" w:rsidRPr="000A13F4" w:rsidRDefault="0025475C" w:rsidP="000A13F4">
      <w:pPr>
        <w:spacing w:line="360" w:lineRule="auto"/>
        <w:jc w:val="center"/>
        <w:rPr>
          <w:rFonts w:ascii="Arial Unicode MS" w:eastAsia="Arial Unicode MS" w:hAnsi="Arial Unicode MS" w:cs="Arial Unicode MS"/>
          <w:b/>
          <w:color w:val="993300"/>
          <w:sz w:val="32"/>
          <w:szCs w:val="32"/>
        </w:rPr>
      </w:pPr>
      <w:r w:rsidRPr="000A13F4">
        <w:rPr>
          <w:rFonts w:ascii="Arial Unicode MS" w:eastAsia="Arial Unicode MS" w:hAnsi="Arial Unicode MS" w:cs="Arial Unicode MS"/>
          <w:b/>
          <w:color w:val="993300"/>
          <w:sz w:val="32"/>
          <w:szCs w:val="32"/>
        </w:rPr>
        <w:t>Đơn vị yêu cầu: Trung Tâm Dịch Vụ Bảo Hiểm</w:t>
      </w:r>
    </w:p>
    <w:p w14:paraId="7C036C60" w14:textId="0E338F09" w:rsidR="006B5AD9" w:rsidRPr="004D7CAC" w:rsidDel="000B0114" w:rsidRDefault="0025475C" w:rsidP="001B2425">
      <w:pPr>
        <w:pStyle w:val="Heading1"/>
        <w:rPr>
          <w:del w:id="0" w:author="O365_ttdvbh_004" w:date="2021-12-07T17:33:00Z"/>
        </w:rPr>
      </w:pPr>
      <w:bookmarkStart w:id="1" w:name="_Toc335988510"/>
      <w:bookmarkStart w:id="2" w:name="_Toc25249085"/>
      <w:del w:id="3" w:author="O365_ttdvbh_004" w:date="2021-12-07T17:33:00Z">
        <w:r w:rsidRPr="004D7CAC" w:rsidDel="000B0114">
          <w:delText>TỔNG QUAN</w:delText>
        </w:r>
        <w:bookmarkStart w:id="4" w:name="_Toc335988512"/>
        <w:bookmarkEnd w:id="1"/>
        <w:bookmarkEnd w:id="2"/>
      </w:del>
    </w:p>
    <w:p w14:paraId="2A619F61" w14:textId="5FCD77A3" w:rsidR="0025475C" w:rsidDel="000B0114" w:rsidRDefault="0025475C" w:rsidP="005E4662">
      <w:pPr>
        <w:pStyle w:val="Heading2"/>
        <w:numPr>
          <w:ilvl w:val="1"/>
          <w:numId w:val="9"/>
        </w:numPr>
        <w:rPr>
          <w:del w:id="5" w:author="O365_ttdvbh_004" w:date="2021-12-07T17:33:00Z"/>
        </w:rPr>
      </w:pPr>
      <w:bookmarkStart w:id="6" w:name="_Toc25249086"/>
      <w:del w:id="7" w:author="O365_ttdvbh_004" w:date="2021-12-07T17:33:00Z">
        <w:r w:rsidDel="000B0114">
          <w:delText>Định nghĩa thuật ngữ và các từ viết tắt (nếu có)</w:delText>
        </w:r>
        <w:bookmarkEnd w:id="4"/>
        <w:bookmarkEnd w:id="6"/>
      </w:del>
    </w:p>
    <w:tbl>
      <w:tblPr>
        <w:tblStyle w:val="TableGrid"/>
        <w:tblW w:w="7544" w:type="dxa"/>
        <w:jc w:val="center"/>
        <w:tblLayout w:type="fixed"/>
        <w:tblLook w:val="04A0" w:firstRow="1" w:lastRow="0" w:firstColumn="1" w:lastColumn="0" w:noHBand="0" w:noVBand="1"/>
      </w:tblPr>
      <w:tblGrid>
        <w:gridCol w:w="1774"/>
        <w:gridCol w:w="5770"/>
      </w:tblGrid>
      <w:tr w:rsidR="0025475C" w:rsidDel="000B0114" w14:paraId="7750A1D7" w14:textId="50080479" w:rsidTr="002F3369">
        <w:trPr>
          <w:trHeight w:val="323"/>
          <w:jc w:val="center"/>
          <w:del w:id="8" w:author="O365_ttdvbh_004" w:date="2021-12-07T17:33:00Z"/>
        </w:trPr>
        <w:tc>
          <w:tcPr>
            <w:tcW w:w="1774" w:type="dxa"/>
            <w:shd w:val="clear" w:color="auto" w:fill="BFBFBF" w:themeFill="background1" w:themeFillShade="BF"/>
            <w:vAlign w:val="center"/>
          </w:tcPr>
          <w:p w14:paraId="7E2C137E" w14:textId="3EABF4A1" w:rsidR="0025475C" w:rsidDel="000B0114" w:rsidRDefault="0025475C" w:rsidP="006E0132">
            <w:pPr>
              <w:spacing w:after="0"/>
              <w:jc w:val="center"/>
              <w:rPr>
                <w:del w:id="9" w:author="O365_ttdvbh_004" w:date="2021-12-07T17:33:00Z"/>
                <w:rFonts w:ascii="Arial Unicode MS" w:eastAsia="Arial Unicode MS" w:hAnsi="Arial Unicode MS" w:cs="Arial Unicode MS"/>
                <w:b/>
                <w:sz w:val="20"/>
                <w:szCs w:val="20"/>
              </w:rPr>
            </w:pPr>
            <w:del w:id="10" w:author="O365_ttdvbh_004" w:date="2021-12-07T17:33:00Z">
              <w:r w:rsidDel="000B0114">
                <w:rPr>
                  <w:rFonts w:ascii="Arial Unicode MS" w:eastAsia="Arial Unicode MS" w:hAnsi="Arial Unicode MS" w:cs="Arial Unicode MS"/>
                  <w:b/>
                  <w:sz w:val="20"/>
                  <w:szCs w:val="20"/>
                </w:rPr>
                <w:delText>Chữ viết tắt</w:delText>
              </w:r>
            </w:del>
          </w:p>
        </w:tc>
        <w:tc>
          <w:tcPr>
            <w:tcW w:w="5770" w:type="dxa"/>
            <w:shd w:val="clear" w:color="auto" w:fill="BFBFBF" w:themeFill="background1" w:themeFillShade="BF"/>
            <w:vAlign w:val="center"/>
          </w:tcPr>
          <w:p w14:paraId="7BF4BF02" w14:textId="40246A1F" w:rsidR="0025475C" w:rsidDel="000B0114" w:rsidRDefault="0025475C" w:rsidP="006E0132">
            <w:pPr>
              <w:pStyle w:val="ListParagraph1"/>
              <w:spacing w:after="0"/>
              <w:ind w:left="0"/>
              <w:jc w:val="center"/>
              <w:rPr>
                <w:del w:id="11" w:author="O365_ttdvbh_004" w:date="2021-12-07T17:33:00Z"/>
                <w:rFonts w:ascii="Arial Unicode MS" w:eastAsia="Arial Unicode MS" w:hAnsi="Arial Unicode MS" w:cs="Arial Unicode MS"/>
                <w:b/>
                <w:sz w:val="20"/>
                <w:szCs w:val="20"/>
              </w:rPr>
            </w:pPr>
            <w:del w:id="12" w:author="O365_ttdvbh_004" w:date="2021-12-07T17:33:00Z">
              <w:r w:rsidDel="000B0114">
                <w:rPr>
                  <w:rFonts w:ascii="Arial Unicode MS" w:eastAsia="Arial Unicode MS" w:hAnsi="Arial Unicode MS" w:cs="Arial Unicode MS"/>
                  <w:b/>
                  <w:sz w:val="20"/>
                  <w:szCs w:val="20"/>
                </w:rPr>
                <w:delText>Diễn giải</w:delText>
              </w:r>
            </w:del>
          </w:p>
        </w:tc>
      </w:tr>
      <w:tr w:rsidR="0025475C" w:rsidDel="000B0114" w14:paraId="5F9AFEF7" w14:textId="710EE925" w:rsidTr="002F3369">
        <w:trPr>
          <w:jc w:val="center"/>
          <w:del w:id="13" w:author="O365_ttdvbh_004" w:date="2021-12-07T17:33:00Z"/>
        </w:trPr>
        <w:tc>
          <w:tcPr>
            <w:tcW w:w="1774" w:type="dxa"/>
          </w:tcPr>
          <w:p w14:paraId="6B5DA785" w14:textId="4BB4395E" w:rsidR="0025475C" w:rsidDel="000B0114" w:rsidRDefault="0025475C" w:rsidP="006E0132">
            <w:pPr>
              <w:pStyle w:val="ListParagraph1"/>
              <w:tabs>
                <w:tab w:val="left" w:leader="dot" w:pos="9180"/>
              </w:tabs>
              <w:spacing w:after="0"/>
              <w:ind w:left="0"/>
              <w:jc w:val="both"/>
              <w:rPr>
                <w:del w:id="14" w:author="O365_ttdvbh_004" w:date="2021-12-07T17:33:00Z"/>
                <w:rFonts w:ascii="Arial Unicode MS" w:eastAsia="Arial Unicode MS" w:hAnsi="Arial Unicode MS" w:cs="Arial Unicode MS"/>
                <w:sz w:val="20"/>
                <w:szCs w:val="20"/>
                <w:lang w:val="vi-VN"/>
              </w:rPr>
            </w:pPr>
            <w:del w:id="15" w:author="O365_ttdvbh_004" w:date="2021-12-07T17:33:00Z">
              <w:r w:rsidDel="000B0114">
                <w:rPr>
                  <w:rFonts w:ascii="Arial Unicode MS" w:eastAsia="Arial Unicode MS" w:hAnsi="Arial Unicode MS" w:cs="Arial Unicode MS"/>
                  <w:sz w:val="20"/>
                  <w:szCs w:val="20"/>
                  <w:lang w:val="vi-VN"/>
                </w:rPr>
                <w:delText>CN</w:delText>
              </w:r>
            </w:del>
          </w:p>
        </w:tc>
        <w:tc>
          <w:tcPr>
            <w:tcW w:w="5770" w:type="dxa"/>
          </w:tcPr>
          <w:p w14:paraId="02F0813F" w14:textId="7D3B8FF7" w:rsidR="0025475C" w:rsidRPr="00020857" w:rsidDel="000B0114" w:rsidRDefault="0025475C" w:rsidP="006E0132">
            <w:pPr>
              <w:pStyle w:val="ListParagraph1"/>
              <w:tabs>
                <w:tab w:val="left" w:leader="dot" w:pos="9180"/>
              </w:tabs>
              <w:spacing w:after="0"/>
              <w:ind w:left="0"/>
              <w:jc w:val="both"/>
              <w:rPr>
                <w:del w:id="16" w:author="O365_ttdvbh_004" w:date="2021-12-07T17:33:00Z"/>
                <w:rFonts w:ascii="Arial Unicode MS" w:eastAsia="Arial Unicode MS" w:hAnsi="Arial Unicode MS" w:cs="Arial Unicode MS"/>
                <w:sz w:val="20"/>
                <w:szCs w:val="20"/>
              </w:rPr>
            </w:pPr>
            <w:del w:id="17" w:author="O365_ttdvbh_004" w:date="2021-12-07T17:33:00Z">
              <w:r w:rsidDel="000B0114">
                <w:rPr>
                  <w:rFonts w:ascii="Arial Unicode MS" w:eastAsia="Arial Unicode MS" w:hAnsi="Arial Unicode MS" w:cs="Arial Unicode MS"/>
                  <w:sz w:val="20"/>
                  <w:szCs w:val="20"/>
                  <w:lang w:val="vi-VN"/>
                </w:rPr>
                <w:delText>Là Chi nhánh</w:delText>
              </w:r>
              <w:r w:rsidR="00020857" w:rsidDel="000B0114">
                <w:rPr>
                  <w:rFonts w:ascii="Arial Unicode MS" w:eastAsia="Arial Unicode MS" w:hAnsi="Arial Unicode MS" w:cs="Arial Unicode MS"/>
                  <w:sz w:val="20"/>
                  <w:szCs w:val="20"/>
                </w:rPr>
                <w:delText>/</w:delText>
              </w:r>
              <w:r w:rsidDel="000B0114">
                <w:rPr>
                  <w:rFonts w:ascii="Arial Unicode MS" w:eastAsia="Arial Unicode MS" w:hAnsi="Arial Unicode MS" w:cs="Arial Unicode MS"/>
                  <w:sz w:val="20"/>
                  <w:szCs w:val="20"/>
                  <w:lang w:val="vi-VN"/>
                </w:rPr>
                <w:delText xml:space="preserve"> Phòng giao dịch</w:delText>
              </w:r>
              <w:r w:rsidR="00020857" w:rsidDel="000B0114">
                <w:rPr>
                  <w:rFonts w:ascii="Arial Unicode MS" w:eastAsia="Arial Unicode MS" w:hAnsi="Arial Unicode MS" w:cs="Arial Unicode MS"/>
                  <w:sz w:val="20"/>
                  <w:szCs w:val="20"/>
                </w:rPr>
                <w:delText xml:space="preserve"> Sacombank</w:delText>
              </w:r>
            </w:del>
          </w:p>
        </w:tc>
      </w:tr>
      <w:tr w:rsidR="006E0132" w:rsidDel="000B0114" w14:paraId="62D45C39" w14:textId="2399F29D" w:rsidTr="002F3369">
        <w:trPr>
          <w:jc w:val="center"/>
          <w:del w:id="18" w:author="O365_ttdvbh_004" w:date="2021-12-07T17:33:00Z"/>
        </w:trPr>
        <w:tc>
          <w:tcPr>
            <w:tcW w:w="1774" w:type="dxa"/>
          </w:tcPr>
          <w:p w14:paraId="58342299" w14:textId="4B9AA597" w:rsidR="006E0132" w:rsidRPr="006E0132" w:rsidDel="000B0114" w:rsidRDefault="006E0132" w:rsidP="006E0132">
            <w:pPr>
              <w:pStyle w:val="ListParagraph1"/>
              <w:tabs>
                <w:tab w:val="left" w:leader="dot" w:pos="9180"/>
              </w:tabs>
              <w:spacing w:after="0"/>
              <w:ind w:left="0"/>
              <w:jc w:val="both"/>
              <w:rPr>
                <w:del w:id="19" w:author="O365_ttdvbh_004" w:date="2021-12-07T17:33:00Z"/>
                <w:rFonts w:ascii="Arial Unicode MS" w:eastAsia="Arial Unicode MS" w:hAnsi="Arial Unicode MS" w:cs="Arial Unicode MS"/>
                <w:sz w:val="20"/>
                <w:szCs w:val="20"/>
              </w:rPr>
            </w:pPr>
            <w:del w:id="20" w:author="O365_ttdvbh_004" w:date="2021-12-07T17:33:00Z">
              <w:r w:rsidDel="000B0114">
                <w:rPr>
                  <w:rFonts w:ascii="Arial Unicode MS" w:eastAsia="Arial Unicode MS" w:hAnsi="Arial Unicode MS" w:cs="Arial Unicode MS"/>
                  <w:sz w:val="20"/>
                  <w:szCs w:val="20"/>
                </w:rPr>
                <w:delText>CVBH</w:delText>
              </w:r>
            </w:del>
          </w:p>
        </w:tc>
        <w:tc>
          <w:tcPr>
            <w:tcW w:w="5770" w:type="dxa"/>
          </w:tcPr>
          <w:p w14:paraId="63202265" w14:textId="362AD0D3" w:rsidR="006E0132" w:rsidRPr="006E0132" w:rsidDel="000B0114" w:rsidRDefault="006E0132" w:rsidP="006E0132">
            <w:pPr>
              <w:pStyle w:val="ListParagraph1"/>
              <w:tabs>
                <w:tab w:val="left" w:leader="dot" w:pos="9180"/>
              </w:tabs>
              <w:spacing w:after="0"/>
              <w:ind w:left="0"/>
              <w:jc w:val="both"/>
              <w:rPr>
                <w:del w:id="21" w:author="O365_ttdvbh_004" w:date="2021-12-07T17:33:00Z"/>
                <w:rFonts w:ascii="Arial Unicode MS" w:eastAsia="Arial Unicode MS" w:hAnsi="Arial Unicode MS" w:cs="Arial Unicode MS"/>
                <w:sz w:val="20"/>
                <w:szCs w:val="20"/>
              </w:rPr>
            </w:pPr>
            <w:del w:id="22" w:author="O365_ttdvbh_004" w:date="2021-12-07T17:33:00Z">
              <w:r w:rsidDel="000B0114">
                <w:rPr>
                  <w:rFonts w:ascii="Arial Unicode MS" w:eastAsia="Arial Unicode MS" w:hAnsi="Arial Unicode MS" w:cs="Arial Unicode MS"/>
                  <w:sz w:val="20"/>
                  <w:szCs w:val="20"/>
                </w:rPr>
                <w:delText>Là CBNV Sacombank giới thiệu/</w:delText>
              </w:r>
              <w:r w:rsidR="00020857" w:rsidDel="000B0114">
                <w:rPr>
                  <w:rFonts w:ascii="Arial Unicode MS" w:eastAsia="Arial Unicode MS" w:hAnsi="Arial Unicode MS" w:cs="Arial Unicode MS"/>
                  <w:sz w:val="20"/>
                  <w:szCs w:val="20"/>
                </w:rPr>
                <w:delText xml:space="preserve"> </w:delText>
              </w:r>
              <w:r w:rsidDel="000B0114">
                <w:rPr>
                  <w:rFonts w:ascii="Arial Unicode MS" w:eastAsia="Arial Unicode MS" w:hAnsi="Arial Unicode MS" w:cs="Arial Unicode MS"/>
                  <w:sz w:val="20"/>
                  <w:szCs w:val="20"/>
                </w:rPr>
                <w:delText>tư vấn/</w:delText>
              </w:r>
              <w:r w:rsidR="00020857" w:rsidDel="000B0114">
                <w:rPr>
                  <w:rFonts w:ascii="Arial Unicode MS" w:eastAsia="Arial Unicode MS" w:hAnsi="Arial Unicode MS" w:cs="Arial Unicode MS"/>
                  <w:sz w:val="20"/>
                  <w:szCs w:val="20"/>
                </w:rPr>
                <w:delText xml:space="preserve"> </w:delText>
              </w:r>
              <w:r w:rsidDel="000B0114">
                <w:rPr>
                  <w:rFonts w:ascii="Arial Unicode MS" w:eastAsia="Arial Unicode MS" w:hAnsi="Arial Unicode MS" w:cs="Arial Unicode MS"/>
                  <w:sz w:val="20"/>
                  <w:szCs w:val="20"/>
                </w:rPr>
                <w:delText>bán HĐBH Phi nhân thọ</w:delText>
              </w:r>
            </w:del>
          </w:p>
        </w:tc>
      </w:tr>
      <w:tr w:rsidR="0025475C" w:rsidDel="000B0114" w14:paraId="54ACFBAA" w14:textId="5480C989" w:rsidTr="002F3369">
        <w:trPr>
          <w:jc w:val="center"/>
          <w:del w:id="23" w:author="O365_ttdvbh_004" w:date="2021-12-07T17:33:00Z"/>
        </w:trPr>
        <w:tc>
          <w:tcPr>
            <w:tcW w:w="1774" w:type="dxa"/>
          </w:tcPr>
          <w:p w14:paraId="07E2E741" w14:textId="03A05ADB" w:rsidR="0025475C" w:rsidDel="000B0114" w:rsidRDefault="00DF1BDB" w:rsidP="006E0132">
            <w:pPr>
              <w:pStyle w:val="ListParagraph1"/>
              <w:tabs>
                <w:tab w:val="left" w:leader="dot" w:pos="9180"/>
              </w:tabs>
              <w:spacing w:after="0"/>
              <w:ind w:left="0"/>
              <w:jc w:val="both"/>
              <w:rPr>
                <w:del w:id="24" w:author="O365_ttdvbh_004" w:date="2021-12-07T17:33:00Z"/>
                <w:rFonts w:ascii="Arial Unicode MS" w:eastAsia="Arial Unicode MS" w:hAnsi="Arial Unicode MS" w:cs="Arial Unicode MS"/>
                <w:sz w:val="20"/>
                <w:szCs w:val="20"/>
              </w:rPr>
            </w:pPr>
            <w:del w:id="25" w:author="O365_ttdvbh_004" w:date="2021-12-07T17:33:00Z">
              <w:r w:rsidDel="000B0114">
                <w:rPr>
                  <w:rFonts w:ascii="Arial Unicode MS" w:eastAsia="Arial Unicode MS" w:hAnsi="Arial Unicode MS" w:cs="Arial Unicode MS"/>
                  <w:sz w:val="20"/>
                  <w:szCs w:val="20"/>
                </w:rPr>
                <w:delText>HĐBH</w:delText>
              </w:r>
              <w:r w:rsidR="0025475C" w:rsidDel="000B0114">
                <w:rPr>
                  <w:rFonts w:ascii="Arial Unicode MS" w:eastAsia="Arial Unicode MS" w:hAnsi="Arial Unicode MS" w:cs="Arial Unicode MS"/>
                  <w:sz w:val="20"/>
                  <w:szCs w:val="20"/>
                </w:rPr>
                <w:delText xml:space="preserve"> </w:delText>
              </w:r>
            </w:del>
          </w:p>
        </w:tc>
        <w:tc>
          <w:tcPr>
            <w:tcW w:w="5770" w:type="dxa"/>
          </w:tcPr>
          <w:p w14:paraId="26CE5559" w14:textId="6C174A0D" w:rsidR="0025475C" w:rsidDel="000B0114" w:rsidRDefault="00DF1BDB" w:rsidP="006E0132">
            <w:pPr>
              <w:pStyle w:val="ListParagraph1"/>
              <w:tabs>
                <w:tab w:val="left" w:leader="dot" w:pos="9180"/>
              </w:tabs>
              <w:spacing w:after="0"/>
              <w:ind w:left="0"/>
              <w:jc w:val="both"/>
              <w:rPr>
                <w:del w:id="26" w:author="O365_ttdvbh_004" w:date="2021-12-07T17:33:00Z"/>
                <w:rFonts w:ascii="Arial Unicode MS" w:eastAsia="Arial Unicode MS" w:hAnsi="Arial Unicode MS" w:cs="Arial Unicode MS"/>
                <w:sz w:val="20"/>
                <w:szCs w:val="20"/>
              </w:rPr>
            </w:pPr>
            <w:del w:id="27" w:author="O365_ttdvbh_004" w:date="2021-12-07T17:33:00Z">
              <w:r w:rsidDel="000B0114">
                <w:rPr>
                  <w:rFonts w:ascii="Arial Unicode MS" w:eastAsia="Arial Unicode MS" w:hAnsi="Arial Unicode MS" w:cs="Arial Unicode MS"/>
                  <w:sz w:val="20"/>
                  <w:szCs w:val="20"/>
                </w:rPr>
                <w:delText>Hợp đồng bảo hiểm</w:delText>
              </w:r>
              <w:r w:rsidR="0025475C" w:rsidDel="000B0114">
                <w:rPr>
                  <w:rFonts w:ascii="Arial Unicode MS" w:eastAsia="Arial Unicode MS" w:hAnsi="Arial Unicode MS" w:cs="Arial Unicode MS"/>
                  <w:sz w:val="20"/>
                  <w:szCs w:val="20"/>
                </w:rPr>
                <w:delText xml:space="preserve"> </w:delText>
              </w:r>
            </w:del>
          </w:p>
        </w:tc>
      </w:tr>
      <w:tr w:rsidR="00334D74" w:rsidDel="000B0114" w14:paraId="37AF0744" w14:textId="682295C5" w:rsidTr="002F3369">
        <w:trPr>
          <w:jc w:val="center"/>
          <w:del w:id="28" w:author="O365_ttdvbh_004" w:date="2021-12-07T17:33:00Z"/>
        </w:trPr>
        <w:tc>
          <w:tcPr>
            <w:tcW w:w="1774" w:type="dxa"/>
          </w:tcPr>
          <w:p w14:paraId="0B3F9BC7" w14:textId="5035B472" w:rsidR="00334D74" w:rsidDel="000B0114" w:rsidRDefault="00E80878" w:rsidP="006E0132">
            <w:pPr>
              <w:pStyle w:val="ListParagraph1"/>
              <w:tabs>
                <w:tab w:val="left" w:leader="dot" w:pos="9180"/>
              </w:tabs>
              <w:spacing w:after="0"/>
              <w:ind w:left="0"/>
              <w:jc w:val="both"/>
              <w:rPr>
                <w:del w:id="29" w:author="O365_ttdvbh_004" w:date="2021-12-07T17:33:00Z"/>
                <w:rFonts w:ascii="Arial Unicode MS" w:eastAsia="Arial Unicode MS" w:hAnsi="Arial Unicode MS" w:cs="Arial Unicode MS"/>
                <w:sz w:val="20"/>
                <w:szCs w:val="20"/>
              </w:rPr>
            </w:pPr>
            <w:del w:id="30" w:author="O365_ttdvbh_004" w:date="2021-12-07T17:33:00Z">
              <w:r w:rsidDel="000B0114">
                <w:rPr>
                  <w:rFonts w:ascii="Arial Unicode MS" w:eastAsia="Arial Unicode MS" w:hAnsi="Arial Unicode MS" w:cs="Arial Unicode MS"/>
                  <w:sz w:val="20"/>
                  <w:szCs w:val="20"/>
                </w:rPr>
                <w:delText>CTBH</w:delText>
              </w:r>
            </w:del>
          </w:p>
        </w:tc>
        <w:tc>
          <w:tcPr>
            <w:tcW w:w="5770" w:type="dxa"/>
          </w:tcPr>
          <w:p w14:paraId="2247CDCD" w14:textId="4E212202" w:rsidR="00334D74" w:rsidRPr="00334D74" w:rsidDel="000B0114" w:rsidRDefault="00334D74" w:rsidP="006E0132">
            <w:pPr>
              <w:pStyle w:val="ListParagraph1"/>
              <w:tabs>
                <w:tab w:val="left" w:leader="dot" w:pos="9180"/>
              </w:tabs>
              <w:spacing w:after="0"/>
              <w:ind w:left="0"/>
              <w:jc w:val="both"/>
              <w:rPr>
                <w:del w:id="31" w:author="O365_ttdvbh_004" w:date="2021-12-07T17:33:00Z"/>
                <w:rFonts w:ascii="Arial Unicode MS" w:eastAsia="Arial Unicode MS" w:hAnsi="Arial Unicode MS" w:cs="Arial Unicode MS"/>
                <w:sz w:val="20"/>
                <w:szCs w:val="20"/>
              </w:rPr>
            </w:pPr>
            <w:del w:id="32" w:author="O365_ttdvbh_004" w:date="2021-12-07T17:33:00Z">
              <w:r w:rsidDel="000B0114">
                <w:rPr>
                  <w:rFonts w:ascii="Arial Unicode MS" w:eastAsia="Arial Unicode MS" w:hAnsi="Arial Unicode MS" w:cs="Arial Unicode MS"/>
                  <w:sz w:val="20"/>
                  <w:szCs w:val="20"/>
                </w:rPr>
                <w:delText>Là Công ty Bảo hiểm</w:delText>
              </w:r>
              <w:r w:rsidR="00E80878" w:rsidDel="000B0114">
                <w:rPr>
                  <w:rFonts w:ascii="Arial Unicode MS" w:eastAsia="Arial Unicode MS" w:hAnsi="Arial Unicode MS" w:cs="Arial Unicode MS"/>
                  <w:sz w:val="20"/>
                  <w:szCs w:val="20"/>
                </w:rPr>
                <w:delText xml:space="preserve"> Phi</w:delText>
              </w:r>
              <w:r w:rsidDel="000B0114">
                <w:rPr>
                  <w:rFonts w:ascii="Arial Unicode MS" w:eastAsia="Arial Unicode MS" w:hAnsi="Arial Unicode MS" w:cs="Arial Unicode MS"/>
                  <w:sz w:val="20"/>
                  <w:szCs w:val="20"/>
                </w:rPr>
                <w:delText xml:space="preserve"> Nhân thọ</w:delText>
              </w:r>
              <w:r w:rsidR="00E80878" w:rsidDel="000B0114">
                <w:rPr>
                  <w:rFonts w:ascii="Arial Unicode MS" w:eastAsia="Arial Unicode MS" w:hAnsi="Arial Unicode MS" w:cs="Arial Unicode MS"/>
                  <w:sz w:val="20"/>
                  <w:szCs w:val="20"/>
                </w:rPr>
                <w:delText xml:space="preserve"> liên kết với Sacombank</w:delText>
              </w:r>
            </w:del>
          </w:p>
        </w:tc>
      </w:tr>
      <w:tr w:rsidR="0025475C" w:rsidDel="000B0114" w14:paraId="0E460937" w14:textId="1EC4FB97" w:rsidTr="002F3369">
        <w:trPr>
          <w:jc w:val="center"/>
          <w:del w:id="33" w:author="O365_ttdvbh_004" w:date="2021-12-07T17:33:00Z"/>
        </w:trPr>
        <w:tc>
          <w:tcPr>
            <w:tcW w:w="1774" w:type="dxa"/>
          </w:tcPr>
          <w:p w14:paraId="50B694B8" w14:textId="3ADC9AC8" w:rsidR="0025475C" w:rsidDel="000B0114" w:rsidRDefault="0025475C" w:rsidP="006E0132">
            <w:pPr>
              <w:pStyle w:val="ListParagraph1"/>
              <w:tabs>
                <w:tab w:val="left" w:leader="dot" w:pos="9180"/>
              </w:tabs>
              <w:spacing w:after="0"/>
              <w:ind w:left="0"/>
              <w:jc w:val="both"/>
              <w:rPr>
                <w:del w:id="34" w:author="O365_ttdvbh_004" w:date="2021-12-07T17:33:00Z"/>
                <w:rFonts w:ascii="Arial Unicode MS" w:eastAsia="Arial Unicode MS" w:hAnsi="Arial Unicode MS" w:cs="Arial Unicode MS"/>
                <w:sz w:val="20"/>
                <w:szCs w:val="20"/>
                <w:lang w:val="vi-VN"/>
              </w:rPr>
            </w:pPr>
            <w:del w:id="35" w:author="O365_ttdvbh_004" w:date="2021-12-07T17:33:00Z">
              <w:r w:rsidDel="000B0114">
                <w:rPr>
                  <w:rFonts w:ascii="Arial Unicode MS" w:eastAsia="Arial Unicode MS" w:hAnsi="Arial Unicode MS" w:cs="Arial Unicode MS"/>
                  <w:sz w:val="20"/>
                  <w:szCs w:val="20"/>
                  <w:lang w:val="vi-VN"/>
                </w:rPr>
                <w:delText>KH</w:delText>
              </w:r>
            </w:del>
          </w:p>
        </w:tc>
        <w:tc>
          <w:tcPr>
            <w:tcW w:w="5770" w:type="dxa"/>
          </w:tcPr>
          <w:p w14:paraId="07742898" w14:textId="35E14947" w:rsidR="0025475C" w:rsidDel="000B0114" w:rsidRDefault="0025475C" w:rsidP="006E0132">
            <w:pPr>
              <w:pStyle w:val="ListParagraph1"/>
              <w:tabs>
                <w:tab w:val="left" w:leader="dot" w:pos="9180"/>
              </w:tabs>
              <w:spacing w:after="0"/>
              <w:ind w:left="0"/>
              <w:jc w:val="both"/>
              <w:rPr>
                <w:del w:id="36" w:author="O365_ttdvbh_004" w:date="2021-12-07T17:33:00Z"/>
                <w:rFonts w:ascii="Arial Unicode MS" w:eastAsia="Arial Unicode MS" w:hAnsi="Arial Unicode MS" w:cs="Arial Unicode MS"/>
                <w:sz w:val="20"/>
                <w:szCs w:val="20"/>
              </w:rPr>
            </w:pPr>
            <w:del w:id="37" w:author="O365_ttdvbh_004" w:date="2021-12-07T17:33:00Z">
              <w:r w:rsidDel="000B0114">
                <w:rPr>
                  <w:rFonts w:ascii="Arial Unicode MS" w:eastAsia="Arial Unicode MS" w:hAnsi="Arial Unicode MS" w:cs="Arial Unicode MS"/>
                  <w:sz w:val="20"/>
                  <w:szCs w:val="20"/>
                  <w:lang w:val="vi-VN"/>
                </w:rPr>
                <w:delText xml:space="preserve">Khách hàng </w:delText>
              </w:r>
              <w:r w:rsidDel="000B0114">
                <w:rPr>
                  <w:rFonts w:ascii="Arial Unicode MS" w:eastAsia="Arial Unicode MS" w:hAnsi="Arial Unicode MS" w:cs="Arial Unicode MS"/>
                  <w:sz w:val="20"/>
                  <w:szCs w:val="20"/>
                </w:rPr>
                <w:delText xml:space="preserve">tham gia </w:delText>
              </w:r>
              <w:r w:rsidR="00E80878" w:rsidDel="000B0114">
                <w:rPr>
                  <w:rFonts w:ascii="Arial Unicode MS" w:eastAsia="Arial Unicode MS" w:hAnsi="Arial Unicode MS" w:cs="Arial Unicode MS"/>
                  <w:sz w:val="20"/>
                  <w:szCs w:val="20"/>
                </w:rPr>
                <w:delText xml:space="preserve">các sản phẩm </w:delText>
              </w:r>
              <w:r w:rsidDel="000B0114">
                <w:rPr>
                  <w:rFonts w:ascii="Arial Unicode MS" w:eastAsia="Arial Unicode MS" w:hAnsi="Arial Unicode MS" w:cs="Arial Unicode MS"/>
                  <w:sz w:val="20"/>
                  <w:szCs w:val="20"/>
                </w:rPr>
                <w:delText xml:space="preserve">bảo hiểm </w:delText>
              </w:r>
              <w:r w:rsidR="00E80878" w:rsidDel="000B0114">
                <w:rPr>
                  <w:rFonts w:ascii="Arial Unicode MS" w:eastAsia="Arial Unicode MS" w:hAnsi="Arial Unicode MS" w:cs="Arial Unicode MS"/>
                  <w:sz w:val="20"/>
                  <w:szCs w:val="20"/>
                </w:rPr>
                <w:delText xml:space="preserve">phi nhân thọ </w:delText>
              </w:r>
              <w:r w:rsidDel="000B0114">
                <w:rPr>
                  <w:rFonts w:ascii="Arial Unicode MS" w:eastAsia="Arial Unicode MS" w:hAnsi="Arial Unicode MS" w:cs="Arial Unicode MS"/>
                  <w:sz w:val="20"/>
                  <w:szCs w:val="20"/>
                </w:rPr>
                <w:delText>tại Sacombank</w:delText>
              </w:r>
            </w:del>
          </w:p>
        </w:tc>
      </w:tr>
    </w:tbl>
    <w:p w14:paraId="2FDC4D16" w14:textId="39B5F2A4" w:rsidR="004D7CAC" w:rsidDel="000B0114" w:rsidRDefault="004D7CAC" w:rsidP="005E4662">
      <w:pPr>
        <w:pStyle w:val="Heading2"/>
        <w:numPr>
          <w:ilvl w:val="1"/>
          <w:numId w:val="9"/>
        </w:numPr>
        <w:spacing w:before="240" w:after="120" w:line="240" w:lineRule="auto"/>
        <w:rPr>
          <w:del w:id="38" w:author="O365_ttdvbh_004" w:date="2021-12-07T17:33:00Z"/>
        </w:rPr>
      </w:pPr>
      <w:bookmarkStart w:id="39" w:name="_Toc25249087"/>
      <w:bookmarkStart w:id="40" w:name="_Toc335988513"/>
      <w:del w:id="41" w:author="O365_ttdvbh_004" w:date="2021-12-07T17:33:00Z">
        <w:r w:rsidDel="000B0114">
          <w:delText>Đối tượng sử dụng/Phạm vi triển khai</w:delText>
        </w:r>
        <w:bookmarkEnd w:id="39"/>
      </w:del>
    </w:p>
    <w:p w14:paraId="3186111F" w14:textId="367C280A" w:rsidR="005449A2" w:rsidRPr="004E7339" w:rsidDel="000B0114" w:rsidRDefault="006E0132" w:rsidP="005E4662">
      <w:pPr>
        <w:pStyle w:val="ListParagraph"/>
        <w:numPr>
          <w:ilvl w:val="0"/>
          <w:numId w:val="13"/>
        </w:numPr>
        <w:rPr>
          <w:del w:id="42" w:author="O365_ttdvbh_004" w:date="2021-12-07T17:33:00Z"/>
          <w:rFonts w:ascii="Arial Unicode MS" w:hAnsi="Arial Unicode MS" w:cs="Arial Unicode MS"/>
          <w:sz w:val="20"/>
        </w:rPr>
      </w:pPr>
      <w:del w:id="43" w:author="O365_ttdvbh_004" w:date="2021-12-07T17:33:00Z">
        <w:r w:rsidRPr="004E7339" w:rsidDel="000B0114">
          <w:rPr>
            <w:rFonts w:ascii="Arial Unicode MS" w:hAnsi="Arial Unicode MS" w:cs="Arial Unicode MS"/>
            <w:sz w:val="20"/>
          </w:rPr>
          <w:delText>CVBH</w:delText>
        </w:r>
        <w:r w:rsidR="000C2E13" w:rsidRPr="004E7339" w:rsidDel="000B0114">
          <w:rPr>
            <w:rFonts w:ascii="Arial Unicode MS" w:hAnsi="Arial Unicode MS" w:cs="Arial Unicode MS"/>
            <w:sz w:val="20"/>
          </w:rPr>
          <w:delText>:</w:delText>
        </w:r>
        <w:r w:rsidR="00E80878" w:rsidRPr="004E7339" w:rsidDel="000B0114">
          <w:rPr>
            <w:rFonts w:ascii="Arial Unicode MS" w:hAnsi="Arial Unicode MS" w:cs="Arial Unicode MS"/>
            <w:sz w:val="20"/>
          </w:rPr>
          <w:delText xml:space="preserve"> </w:delText>
        </w:r>
        <w:r w:rsidR="006B738B" w:rsidRPr="004E7339" w:rsidDel="000B0114">
          <w:rPr>
            <w:rFonts w:ascii="Arial Unicode MS" w:hAnsi="Arial Unicode MS" w:cs="Arial Unicode MS"/>
            <w:sz w:val="20"/>
          </w:rPr>
          <w:delText xml:space="preserve">nhập liệu thông tin </w:delText>
        </w:r>
        <w:r w:rsidR="00E80878" w:rsidRPr="004E7339" w:rsidDel="000B0114">
          <w:rPr>
            <w:rFonts w:ascii="Arial Unicode MS" w:hAnsi="Arial Unicode MS" w:cs="Arial Unicode MS"/>
            <w:sz w:val="20"/>
          </w:rPr>
          <w:delText>bán các sản phẩm BH phi nhân thọ</w:delText>
        </w:r>
        <w:r w:rsidR="005449A2" w:rsidRPr="004E7339" w:rsidDel="000B0114">
          <w:rPr>
            <w:rFonts w:ascii="Arial Unicode MS" w:hAnsi="Arial Unicode MS" w:cs="Arial Unicode MS"/>
            <w:sz w:val="20"/>
          </w:rPr>
          <w:delText>;</w:delText>
        </w:r>
      </w:del>
    </w:p>
    <w:p w14:paraId="7F4B9AB7" w14:textId="35B24E60" w:rsidR="004D7CAC" w:rsidRPr="004E7339" w:rsidDel="000B0114" w:rsidRDefault="00E80878" w:rsidP="005E4662">
      <w:pPr>
        <w:pStyle w:val="ListParagraph"/>
        <w:numPr>
          <w:ilvl w:val="0"/>
          <w:numId w:val="13"/>
        </w:numPr>
        <w:rPr>
          <w:del w:id="44" w:author="O365_ttdvbh_004" w:date="2021-12-07T17:33:00Z"/>
          <w:rFonts w:ascii="Arial Unicode MS" w:hAnsi="Arial Unicode MS" w:cs="Arial Unicode MS"/>
          <w:sz w:val="20"/>
        </w:rPr>
      </w:pPr>
      <w:del w:id="45" w:author="O365_ttdvbh_004" w:date="2021-12-07T17:33:00Z">
        <w:r w:rsidRPr="004E7339" w:rsidDel="000B0114">
          <w:rPr>
            <w:rFonts w:ascii="Arial Unicode MS" w:hAnsi="Arial Unicode MS" w:cs="Arial Unicode MS"/>
            <w:sz w:val="20"/>
          </w:rPr>
          <w:delText>Trưởng đơn vị tại CN</w:delText>
        </w:r>
        <w:r w:rsidR="000C2E13" w:rsidRPr="004E7339" w:rsidDel="000B0114">
          <w:rPr>
            <w:rFonts w:ascii="Arial Unicode MS" w:hAnsi="Arial Unicode MS" w:cs="Arial Unicode MS"/>
            <w:sz w:val="20"/>
          </w:rPr>
          <w:delText>:</w:delText>
        </w:r>
        <w:r w:rsidRPr="004E7339" w:rsidDel="000B0114">
          <w:rPr>
            <w:rFonts w:ascii="Arial Unicode MS" w:hAnsi="Arial Unicode MS" w:cs="Arial Unicode MS"/>
            <w:sz w:val="20"/>
          </w:rPr>
          <w:delText xml:space="preserve"> theo dõi </w:delText>
        </w:r>
        <w:r w:rsidR="00036434" w:rsidRPr="004E7339" w:rsidDel="000B0114">
          <w:rPr>
            <w:rFonts w:ascii="Arial Unicode MS" w:hAnsi="Arial Unicode MS" w:cs="Arial Unicode MS"/>
            <w:sz w:val="20"/>
          </w:rPr>
          <w:delText xml:space="preserve">báo cáo </w:delText>
        </w:r>
        <w:r w:rsidRPr="004E7339" w:rsidDel="000B0114">
          <w:rPr>
            <w:rFonts w:ascii="Arial Unicode MS" w:hAnsi="Arial Unicode MS" w:cs="Arial Unicode MS"/>
            <w:sz w:val="20"/>
          </w:rPr>
          <w:delText>doanh</w:delText>
        </w:r>
        <w:r w:rsidR="0080370C" w:rsidRPr="004E7339" w:rsidDel="000B0114">
          <w:rPr>
            <w:rFonts w:ascii="Arial Unicode MS" w:hAnsi="Arial Unicode MS" w:cs="Arial Unicode MS"/>
            <w:sz w:val="20"/>
          </w:rPr>
          <w:delText xml:space="preserve"> thu, hoa hồng</w:delText>
        </w:r>
        <w:r w:rsidR="000C2E13" w:rsidRPr="004E7339" w:rsidDel="000B0114">
          <w:rPr>
            <w:rFonts w:ascii="Arial Unicode MS" w:hAnsi="Arial Unicode MS" w:cs="Arial Unicode MS"/>
            <w:sz w:val="20"/>
          </w:rPr>
          <w:delText>,… từ các HĐBH mà CN khai thác;</w:delText>
        </w:r>
      </w:del>
    </w:p>
    <w:p w14:paraId="127B5120" w14:textId="44C0DAFE" w:rsidR="000C2E13" w:rsidRPr="004E7339" w:rsidDel="000B0114" w:rsidRDefault="00093FBE" w:rsidP="005E4662">
      <w:pPr>
        <w:pStyle w:val="ListParagraph"/>
        <w:numPr>
          <w:ilvl w:val="0"/>
          <w:numId w:val="13"/>
        </w:numPr>
        <w:rPr>
          <w:del w:id="46" w:author="O365_ttdvbh_004" w:date="2021-12-07T17:33:00Z"/>
          <w:rFonts w:ascii="Arial Unicode MS" w:hAnsi="Arial Unicode MS" w:cs="Arial Unicode MS"/>
          <w:sz w:val="20"/>
        </w:rPr>
      </w:pPr>
      <w:del w:id="47" w:author="O365_ttdvbh_004" w:date="2021-12-07T17:33:00Z">
        <w:r w:rsidRPr="004E7339" w:rsidDel="000B0114">
          <w:rPr>
            <w:rFonts w:ascii="Arial Unicode MS" w:hAnsi="Arial Unicode MS" w:cs="Arial Unicode MS"/>
            <w:sz w:val="20"/>
          </w:rPr>
          <w:delText xml:space="preserve">CBNV tại TT.DVBH: theo dõi doanh thu thực hiện, </w:delText>
        </w:r>
        <w:r w:rsidR="00036434" w:rsidRPr="004E7339" w:rsidDel="000B0114">
          <w:rPr>
            <w:rFonts w:ascii="Arial Unicode MS" w:hAnsi="Arial Unicode MS" w:cs="Arial Unicode MS"/>
            <w:sz w:val="20"/>
          </w:rPr>
          <w:delText>tổng hợp báo cáo đối soát phí</w:delText>
        </w:r>
        <w:r w:rsidR="006B738B" w:rsidRPr="004E7339" w:rsidDel="000B0114">
          <w:rPr>
            <w:rFonts w:ascii="Arial Unicode MS" w:hAnsi="Arial Unicode MS" w:cs="Arial Unicode MS"/>
            <w:sz w:val="20"/>
          </w:rPr>
          <w:delText>; cập nhật/ điều chỉnh thông tin</w:delText>
        </w:r>
        <w:r w:rsidR="008F67C1" w:rsidDel="000B0114">
          <w:rPr>
            <w:rFonts w:ascii="Arial Unicode MS" w:hAnsi="Arial Unicode MS" w:cs="Arial Unicode MS"/>
            <w:sz w:val="20"/>
          </w:rPr>
          <w:delText xml:space="preserve">; tính toán quy đổi điểm </w:delText>
        </w:r>
        <w:r w:rsidR="00866E6A" w:rsidDel="000B0114">
          <w:rPr>
            <w:rFonts w:ascii="Arial Unicode MS" w:hAnsi="Arial Unicode MS" w:cs="Arial Unicode MS"/>
            <w:sz w:val="20"/>
          </w:rPr>
          <w:delText>thưởng cho KH trên chương trình Khách hàng thân thiết.</w:delText>
        </w:r>
      </w:del>
    </w:p>
    <w:p w14:paraId="1FE3E8CE" w14:textId="2A41AD3A" w:rsidR="006B738B" w:rsidRPr="004E7339" w:rsidDel="000B0114" w:rsidRDefault="006B738B" w:rsidP="005E4662">
      <w:pPr>
        <w:pStyle w:val="ListParagraph"/>
        <w:numPr>
          <w:ilvl w:val="0"/>
          <w:numId w:val="13"/>
        </w:numPr>
        <w:rPr>
          <w:del w:id="48" w:author="O365_ttdvbh_004" w:date="2021-12-07T17:33:00Z"/>
          <w:rFonts w:ascii="Arial Unicode MS" w:hAnsi="Arial Unicode MS" w:cs="Arial Unicode MS"/>
          <w:sz w:val="20"/>
        </w:rPr>
      </w:pPr>
      <w:del w:id="49" w:author="O365_ttdvbh_004" w:date="2021-12-07T17:33:00Z">
        <w:r w:rsidRPr="004E7339" w:rsidDel="000B0114">
          <w:rPr>
            <w:rFonts w:ascii="Arial Unicode MS" w:hAnsi="Arial Unicode MS" w:cs="Arial Unicode MS"/>
            <w:sz w:val="20"/>
          </w:rPr>
          <w:delText>CTBH: tiếp nhận thông tin</w:delText>
        </w:r>
        <w:r w:rsidR="006E0132" w:rsidRPr="004E7339" w:rsidDel="000B0114">
          <w:rPr>
            <w:rFonts w:ascii="Arial Unicode MS" w:hAnsi="Arial Unicode MS" w:cs="Arial Unicode MS"/>
            <w:sz w:val="20"/>
          </w:rPr>
          <w:delText xml:space="preserve"> KH từ C</w:delText>
        </w:r>
        <w:r w:rsidR="00020857" w:rsidRPr="004E7339" w:rsidDel="000B0114">
          <w:rPr>
            <w:rFonts w:ascii="Arial Unicode MS" w:hAnsi="Arial Unicode MS" w:cs="Arial Unicode MS"/>
            <w:sz w:val="20"/>
          </w:rPr>
          <w:delText>VBH</w:delText>
        </w:r>
        <w:r w:rsidR="007A4A36" w:rsidRPr="004E7339" w:rsidDel="000B0114">
          <w:rPr>
            <w:rFonts w:ascii="Arial Unicode MS" w:hAnsi="Arial Unicode MS" w:cs="Arial Unicode MS"/>
            <w:sz w:val="20"/>
          </w:rPr>
          <w:delText>, kiểm tra/ thẩm định và phản hồi thông tin cho CVBH.</w:delText>
        </w:r>
      </w:del>
    </w:p>
    <w:p w14:paraId="0566F8D0" w14:textId="79B0D721" w:rsidR="0025475C" w:rsidRDefault="0025475C" w:rsidP="00DF1BDB">
      <w:pPr>
        <w:pStyle w:val="Heading1"/>
        <w:spacing w:after="0"/>
        <w:rPr>
          <w:ins w:id="50" w:author="O365_ttdvbh_004" w:date="2021-12-07T17:33:00Z"/>
          <w:rFonts w:ascii="Arial Unicode MS" w:hAnsi="Arial Unicode MS" w:cs="Arial Unicode MS"/>
        </w:rPr>
      </w:pPr>
      <w:bookmarkStart w:id="51" w:name="_Toc25249088"/>
      <w:del w:id="52" w:author="O365_ttdvbh_004" w:date="2021-12-07T17:33:00Z">
        <w:r w:rsidDel="000B0114">
          <w:rPr>
            <w:rFonts w:ascii="Arial Unicode MS" w:hAnsi="Arial Unicode MS" w:cs="Arial Unicode MS"/>
          </w:rPr>
          <w:delText xml:space="preserve">YÊU CẦU </w:delText>
        </w:r>
        <w:bookmarkEnd w:id="40"/>
        <w:r w:rsidDel="000B0114">
          <w:rPr>
            <w:rFonts w:ascii="Arial Unicode MS" w:hAnsi="Arial Unicode MS" w:cs="Arial Unicode MS"/>
          </w:rPr>
          <w:delText>NGHIỆP VỤ</w:delText>
        </w:r>
      </w:del>
      <w:bookmarkEnd w:id="51"/>
    </w:p>
    <w:p w14:paraId="1039FD3C" w14:textId="77777777" w:rsidR="000B0114" w:rsidRPr="000B0114" w:rsidRDefault="000B0114">
      <w:pPr>
        <w:rPr>
          <w:rPrChange w:id="53" w:author="O365_ttdvbh_004" w:date="2021-12-07T17:33:00Z">
            <w:rPr>
              <w:rFonts w:ascii="Arial Unicode MS" w:hAnsi="Arial Unicode MS" w:cs="Arial Unicode MS"/>
            </w:rPr>
          </w:rPrChange>
        </w:rPr>
        <w:pPrChange w:id="54" w:author="O365_ttdvbh_004" w:date="2021-12-07T17:33:00Z">
          <w:pPr>
            <w:pStyle w:val="Heading1"/>
            <w:spacing w:after="0"/>
          </w:pPr>
        </w:pPrChange>
      </w:pPr>
    </w:p>
    <w:p w14:paraId="5A63EC19" w14:textId="1EC8D5EA" w:rsidR="00E31254" w:rsidRPr="003D591C" w:rsidRDefault="00EA761A" w:rsidP="005E4662">
      <w:pPr>
        <w:pStyle w:val="ListParagraph1"/>
        <w:numPr>
          <w:ilvl w:val="0"/>
          <w:numId w:val="4"/>
        </w:numPr>
        <w:jc w:val="both"/>
        <w:rPr>
          <w:rFonts w:ascii="Arial Unicode MS" w:eastAsia="Arial Unicode MS" w:hAnsi="Arial Unicode MS" w:cs="Arial Unicode MS"/>
          <w:b/>
          <w:sz w:val="20"/>
          <w:szCs w:val="20"/>
        </w:rPr>
      </w:pPr>
      <w:bookmarkStart w:id="55" w:name="_Toc319500790"/>
      <w:r w:rsidRPr="003D591C">
        <w:rPr>
          <w:rFonts w:ascii="Arial Unicode MS" w:eastAsia="Arial Unicode MS" w:hAnsi="Arial Unicode MS" w:cs="Arial Unicode MS"/>
          <w:b/>
          <w:sz w:val="20"/>
          <w:szCs w:val="20"/>
        </w:rPr>
        <w:lastRenderedPageBreak/>
        <w:t xml:space="preserve">CHỨC NĂNG </w:t>
      </w:r>
      <w:r>
        <w:rPr>
          <w:rFonts w:ascii="Arial Unicode MS" w:eastAsia="Arial Unicode MS" w:hAnsi="Arial Unicode MS" w:cs="Arial Unicode MS"/>
          <w:b/>
          <w:sz w:val="20"/>
          <w:szCs w:val="20"/>
        </w:rPr>
        <w:t>KHAI BÁO THÔNG TIN KHÁCH HÀNG</w:t>
      </w:r>
      <w:r w:rsidRPr="003D591C">
        <w:rPr>
          <w:rFonts w:ascii="Arial Unicode MS" w:eastAsia="Arial Unicode MS" w:hAnsi="Arial Unicode MS" w:cs="Arial Unicode MS"/>
          <w:b/>
          <w:sz w:val="20"/>
          <w:szCs w:val="20"/>
        </w:rPr>
        <w:t>:</w:t>
      </w:r>
    </w:p>
    <w:p w14:paraId="46655F30" w14:textId="77777777" w:rsidR="00DA4965" w:rsidRPr="003D591C" w:rsidRDefault="0025475C" w:rsidP="005E4662">
      <w:pPr>
        <w:pStyle w:val="ListParagraph1"/>
        <w:numPr>
          <w:ilvl w:val="0"/>
          <w:numId w:val="6"/>
        </w:numPr>
        <w:jc w:val="both"/>
        <w:rPr>
          <w:rFonts w:ascii="Arial Unicode MS" w:eastAsia="Arial Unicode MS" w:hAnsi="Arial Unicode MS" w:cs="Arial Unicode MS"/>
          <w:sz w:val="20"/>
          <w:szCs w:val="20"/>
        </w:rPr>
      </w:pPr>
      <w:r w:rsidRPr="003D591C">
        <w:rPr>
          <w:rFonts w:ascii="Arial Unicode MS" w:eastAsia="Arial Unicode MS" w:hAnsi="Arial Unicode MS" w:cs="Arial Unicode MS"/>
          <w:b/>
          <w:sz w:val="20"/>
          <w:szCs w:val="20"/>
        </w:rPr>
        <w:t>Mục đích:</w:t>
      </w:r>
      <w:r w:rsidR="006B5AD9" w:rsidRPr="003D591C">
        <w:rPr>
          <w:rFonts w:ascii="Arial Unicode MS" w:eastAsia="Arial Unicode MS" w:hAnsi="Arial Unicode MS" w:cs="Arial Unicode MS"/>
          <w:sz w:val="20"/>
          <w:szCs w:val="20"/>
        </w:rPr>
        <w:t xml:space="preserve"> </w:t>
      </w:r>
      <w:r w:rsidR="005245F9" w:rsidRPr="003D591C">
        <w:rPr>
          <w:rFonts w:ascii="Arial Unicode MS" w:eastAsia="Arial Unicode MS" w:hAnsi="Arial Unicode MS" w:cs="Arial Unicode MS"/>
          <w:sz w:val="20"/>
          <w:szCs w:val="20"/>
        </w:rPr>
        <w:t>giới thiệu</w:t>
      </w:r>
      <w:r w:rsidR="007A4A36" w:rsidRPr="003D591C">
        <w:rPr>
          <w:rFonts w:ascii="Arial Unicode MS" w:eastAsia="Arial Unicode MS" w:hAnsi="Arial Unicode MS" w:cs="Arial Unicode MS"/>
          <w:sz w:val="20"/>
          <w:szCs w:val="20"/>
        </w:rPr>
        <w:t xml:space="preserve"> KH có nhu cầu tham gia BH phi nhân thọ.</w:t>
      </w:r>
    </w:p>
    <w:p w14:paraId="66D92131" w14:textId="359B66FA" w:rsidR="00F92A9F" w:rsidRDefault="001B2425" w:rsidP="005E4662">
      <w:pPr>
        <w:pStyle w:val="ListParagraph1"/>
        <w:numPr>
          <w:ilvl w:val="0"/>
          <w:numId w:val="6"/>
        </w:numPr>
        <w:jc w:val="both"/>
        <w:rPr>
          <w:rFonts w:ascii="Arial Unicode MS" w:eastAsia="Arial Unicode MS" w:hAnsi="Arial Unicode MS" w:cs="Arial Unicode MS"/>
          <w:sz w:val="20"/>
          <w:szCs w:val="20"/>
        </w:rPr>
      </w:pPr>
      <w:r>
        <w:rPr>
          <w:rFonts w:ascii="Arial Unicode MS" w:eastAsia="Arial Unicode MS" w:hAnsi="Arial Unicode MS" w:cs="Arial Unicode MS"/>
          <w:b/>
          <w:sz w:val="20"/>
          <w:szCs w:val="20"/>
        </w:rPr>
        <w:t>Luồng xử lý</w:t>
      </w:r>
      <w:r w:rsidR="0025475C" w:rsidRPr="003D591C">
        <w:rPr>
          <w:rFonts w:ascii="Arial Unicode MS" w:eastAsia="Arial Unicode MS" w:hAnsi="Arial Unicode MS" w:cs="Arial Unicode MS"/>
          <w:b/>
          <w:sz w:val="20"/>
          <w:szCs w:val="20"/>
        </w:rPr>
        <w:t>:</w:t>
      </w:r>
      <w:r w:rsidR="00DF1BDB" w:rsidRPr="003D591C">
        <w:rPr>
          <w:rFonts w:ascii="Arial Unicode MS" w:eastAsia="Arial Unicode MS" w:hAnsi="Arial Unicode MS" w:cs="Arial Unicode MS"/>
          <w:sz w:val="20"/>
          <w:szCs w:val="20"/>
        </w:rPr>
        <w:t xml:space="preserve"> </w:t>
      </w:r>
      <w:r w:rsidR="00036EE9" w:rsidRPr="003D591C">
        <w:rPr>
          <w:rFonts w:ascii="Arial Unicode MS" w:eastAsia="Arial Unicode MS" w:hAnsi="Arial Unicode MS" w:cs="Arial Unicode MS"/>
          <w:sz w:val="20"/>
          <w:szCs w:val="20"/>
        </w:rPr>
        <w:t xml:space="preserve">khi KH có </w:t>
      </w:r>
      <w:r>
        <w:rPr>
          <w:rFonts w:ascii="Arial Unicode MS" w:eastAsia="Arial Unicode MS" w:hAnsi="Arial Unicode MS" w:cs="Arial Unicode MS"/>
          <w:sz w:val="20"/>
          <w:szCs w:val="20"/>
        </w:rPr>
        <w:t>nhu cầu tham gia</w:t>
      </w:r>
      <w:r w:rsidR="00036EE9" w:rsidRPr="003D591C">
        <w:rPr>
          <w:rFonts w:ascii="Arial Unicode MS" w:eastAsia="Arial Unicode MS" w:hAnsi="Arial Unicode MS" w:cs="Arial Unicode MS"/>
          <w:sz w:val="20"/>
          <w:szCs w:val="20"/>
        </w:rPr>
        <w:t xml:space="preserve"> BH Phi nhân thọ, thực hiện </w:t>
      </w:r>
      <w:r w:rsidR="002E5002">
        <w:rPr>
          <w:rFonts w:ascii="Arial Unicode MS" w:eastAsia="Arial Unicode MS" w:hAnsi="Arial Unicode MS" w:cs="Arial Unicode MS"/>
          <w:b/>
          <w:sz w:val="20"/>
          <w:szCs w:val="20"/>
        </w:rPr>
        <w:t>Khai báo thông tin khách hàng</w:t>
      </w:r>
      <w:r w:rsidR="002E5002" w:rsidRPr="003D591C">
        <w:rPr>
          <w:rFonts w:ascii="Arial Unicode MS" w:eastAsia="Arial Unicode MS" w:hAnsi="Arial Unicode MS" w:cs="Arial Unicode MS"/>
          <w:sz w:val="20"/>
          <w:szCs w:val="20"/>
        </w:rPr>
        <w:t xml:space="preserve"> </w:t>
      </w:r>
      <w:r w:rsidR="002E5002">
        <w:rPr>
          <w:rFonts w:ascii="Arial Unicode MS" w:eastAsia="Arial Unicode MS" w:hAnsi="Arial Unicode MS" w:cs="Arial Unicode MS"/>
          <w:sz w:val="20"/>
          <w:szCs w:val="20"/>
        </w:rPr>
        <w:t xml:space="preserve">tham gia bảo hiểm </w:t>
      </w:r>
      <w:r w:rsidR="00036EE9" w:rsidRPr="003D591C">
        <w:rPr>
          <w:rFonts w:ascii="Arial Unicode MS" w:eastAsia="Arial Unicode MS" w:hAnsi="Arial Unicode MS" w:cs="Arial Unicode MS"/>
          <w:sz w:val="20"/>
          <w:szCs w:val="20"/>
        </w:rPr>
        <w:t>trên hệ thống</w:t>
      </w:r>
      <w:r w:rsidR="002E5002">
        <w:rPr>
          <w:rFonts w:ascii="Arial Unicode MS" w:eastAsia="Arial Unicode MS" w:hAnsi="Arial Unicode MS" w:cs="Arial Unicode MS"/>
          <w:sz w:val="20"/>
          <w:szCs w:val="20"/>
        </w:rPr>
        <w:t xml:space="preserve">: </w:t>
      </w:r>
      <w:r w:rsidR="002E5002" w:rsidRPr="008F624C">
        <w:rPr>
          <w:rFonts w:ascii="Arial Unicode MS" w:eastAsia="Arial Unicode MS" w:hAnsi="Arial Unicode MS" w:cs="Arial Unicode MS"/>
          <w:b/>
          <w:bCs/>
          <w:sz w:val="20"/>
          <w:szCs w:val="20"/>
        </w:rPr>
        <w:t xml:space="preserve">theo </w:t>
      </w:r>
      <w:r w:rsidR="00CD2059" w:rsidRPr="008F624C">
        <w:rPr>
          <w:rFonts w:ascii="Arial Unicode MS" w:eastAsia="Arial Unicode MS" w:hAnsi="Arial Unicode MS" w:cs="Arial Unicode MS"/>
          <w:b/>
          <w:bCs/>
          <w:sz w:val="20"/>
          <w:szCs w:val="20"/>
        </w:rPr>
        <w:t>Lưu</w:t>
      </w:r>
      <w:r w:rsidR="002E5002" w:rsidRPr="008F624C">
        <w:rPr>
          <w:rFonts w:ascii="Arial Unicode MS" w:eastAsia="Arial Unicode MS" w:hAnsi="Arial Unicode MS" w:cs="Arial Unicode MS"/>
          <w:b/>
          <w:bCs/>
          <w:sz w:val="20"/>
          <w:szCs w:val="20"/>
        </w:rPr>
        <w:t xml:space="preserve"> đồ</w:t>
      </w:r>
      <w:r w:rsidR="00CD2059" w:rsidRPr="008F624C">
        <w:rPr>
          <w:rFonts w:ascii="Arial Unicode MS" w:eastAsia="Arial Unicode MS" w:hAnsi="Arial Unicode MS" w:cs="Arial Unicode MS"/>
          <w:b/>
          <w:bCs/>
          <w:sz w:val="20"/>
          <w:szCs w:val="20"/>
        </w:rPr>
        <w:t xml:space="preserve"> 1</w:t>
      </w:r>
      <w:r w:rsidR="002E5002" w:rsidRPr="008F624C">
        <w:rPr>
          <w:rFonts w:ascii="Arial Unicode MS" w:eastAsia="Arial Unicode MS" w:hAnsi="Arial Unicode MS" w:cs="Arial Unicode MS"/>
          <w:b/>
          <w:bCs/>
          <w:sz w:val="20"/>
          <w:szCs w:val="20"/>
        </w:rPr>
        <w:t>.</w:t>
      </w:r>
    </w:p>
    <w:p w14:paraId="25CA554C" w14:textId="2238E0D4" w:rsidR="00CD2059" w:rsidRDefault="00CD2059" w:rsidP="005E4662">
      <w:pPr>
        <w:pStyle w:val="ListParagraph1"/>
        <w:numPr>
          <w:ilvl w:val="0"/>
          <w:numId w:val="6"/>
        </w:numPr>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Mô tả yêu cầu nghiệp vụ theo từng bước thực hiện trên Lưu đồ 1:</w:t>
      </w:r>
    </w:p>
    <w:tbl>
      <w:tblPr>
        <w:tblStyle w:val="TableGrid"/>
        <w:tblW w:w="0" w:type="auto"/>
        <w:tblInd w:w="-545" w:type="dxa"/>
        <w:tblLook w:val="04A0" w:firstRow="1" w:lastRow="0" w:firstColumn="1" w:lastColumn="0" w:noHBand="0" w:noVBand="1"/>
      </w:tblPr>
      <w:tblGrid>
        <w:gridCol w:w="595"/>
        <w:gridCol w:w="1970"/>
        <w:gridCol w:w="7744"/>
      </w:tblGrid>
      <w:tr w:rsidR="00CD2059" w:rsidRPr="00CD2059" w14:paraId="3FD887C5" w14:textId="77777777" w:rsidTr="004374A6">
        <w:tc>
          <w:tcPr>
            <w:tcW w:w="595" w:type="dxa"/>
          </w:tcPr>
          <w:p w14:paraId="77050659" w14:textId="3E141068" w:rsidR="00CD2059" w:rsidRPr="00CD2059" w:rsidRDefault="00821233" w:rsidP="00CD2059">
            <w:pPr>
              <w:pStyle w:val="ListParagraph1"/>
              <w:spacing w:after="0" w:line="240" w:lineRule="auto"/>
              <w:ind w:left="0"/>
              <w:jc w:val="center"/>
              <w:rPr>
                <w:rFonts w:ascii="Arial Unicode MS" w:eastAsia="Arial Unicode MS" w:hAnsi="Arial Unicode MS" w:cs="Arial Unicode MS"/>
                <w:b/>
                <w:bCs/>
                <w:sz w:val="20"/>
                <w:szCs w:val="20"/>
              </w:rPr>
            </w:pPr>
            <w:r>
              <w:rPr>
                <w:rFonts w:ascii="Arial Unicode MS" w:eastAsia="Arial Unicode MS" w:hAnsi="Arial Unicode MS" w:cs="Arial Unicode MS"/>
                <w:b/>
                <w:bCs/>
                <w:sz w:val="20"/>
                <w:szCs w:val="20"/>
              </w:rPr>
              <w:t>STT</w:t>
            </w:r>
          </w:p>
        </w:tc>
        <w:tc>
          <w:tcPr>
            <w:tcW w:w="1970" w:type="dxa"/>
          </w:tcPr>
          <w:p w14:paraId="16D17268" w14:textId="3ED7FD6B" w:rsidR="00CD2059" w:rsidRPr="004374A6" w:rsidRDefault="00CD2059" w:rsidP="00CD2059">
            <w:pPr>
              <w:pStyle w:val="ListParagraph1"/>
              <w:spacing w:after="0" w:line="240" w:lineRule="auto"/>
              <w:ind w:left="0"/>
              <w:jc w:val="center"/>
              <w:rPr>
                <w:rFonts w:ascii="Arial Unicode MS" w:eastAsia="Arial Unicode MS" w:hAnsi="Arial Unicode MS" w:cs="Arial Unicode MS"/>
                <w:b/>
                <w:bCs/>
                <w:sz w:val="20"/>
                <w:szCs w:val="20"/>
              </w:rPr>
            </w:pPr>
            <w:r w:rsidRPr="004374A6">
              <w:rPr>
                <w:rFonts w:ascii="Arial Unicode MS" w:eastAsia="Arial Unicode MS" w:hAnsi="Arial Unicode MS" w:cs="Arial Unicode MS"/>
                <w:b/>
                <w:bCs/>
                <w:sz w:val="20"/>
                <w:szCs w:val="20"/>
              </w:rPr>
              <w:t>T</w:t>
            </w:r>
            <w:r w:rsidR="00452120" w:rsidRPr="004374A6">
              <w:rPr>
                <w:rFonts w:ascii="Arial Unicode MS" w:eastAsia="Arial Unicode MS" w:hAnsi="Arial Unicode MS" w:cs="Arial Unicode MS"/>
                <w:b/>
                <w:bCs/>
                <w:sz w:val="20"/>
                <w:szCs w:val="20"/>
              </w:rPr>
              <w:t>hao tác</w:t>
            </w:r>
          </w:p>
        </w:tc>
        <w:tc>
          <w:tcPr>
            <w:tcW w:w="7744" w:type="dxa"/>
          </w:tcPr>
          <w:p w14:paraId="7C1EACCF" w14:textId="07D61D76" w:rsidR="00CD2059" w:rsidRPr="00CD2059" w:rsidRDefault="00CD2059" w:rsidP="00CD2059">
            <w:pPr>
              <w:pStyle w:val="ListParagraph1"/>
              <w:spacing w:after="0" w:line="240" w:lineRule="auto"/>
              <w:ind w:left="0"/>
              <w:jc w:val="center"/>
              <w:rPr>
                <w:rFonts w:ascii="Arial Unicode MS" w:eastAsia="Arial Unicode MS" w:hAnsi="Arial Unicode MS" w:cs="Arial Unicode MS"/>
                <w:b/>
                <w:bCs/>
                <w:sz w:val="20"/>
                <w:szCs w:val="20"/>
              </w:rPr>
            </w:pPr>
            <w:r w:rsidRPr="00CD2059">
              <w:rPr>
                <w:rFonts w:ascii="Arial Unicode MS" w:eastAsia="Arial Unicode MS" w:hAnsi="Arial Unicode MS" w:cs="Arial Unicode MS"/>
                <w:b/>
                <w:bCs/>
                <w:sz w:val="20"/>
                <w:szCs w:val="20"/>
              </w:rPr>
              <w:t>Yêu cầu nghiệp vụ</w:t>
            </w:r>
          </w:p>
        </w:tc>
      </w:tr>
      <w:tr w:rsidR="00CD2059" w:rsidRPr="00CD2059" w14:paraId="17F3A6F9" w14:textId="77777777" w:rsidTr="004374A6">
        <w:tc>
          <w:tcPr>
            <w:tcW w:w="595" w:type="dxa"/>
          </w:tcPr>
          <w:p w14:paraId="70DD7318" w14:textId="77777777" w:rsidR="00CD2059" w:rsidRPr="00CD2059" w:rsidRDefault="00CD2059" w:rsidP="00821233">
            <w:pPr>
              <w:pStyle w:val="ListParagraph1"/>
              <w:numPr>
                <w:ilvl w:val="0"/>
                <w:numId w:val="40"/>
              </w:numPr>
              <w:spacing w:after="0" w:line="240" w:lineRule="auto"/>
              <w:jc w:val="both"/>
              <w:rPr>
                <w:rFonts w:ascii="Arial Unicode MS" w:eastAsia="Arial Unicode MS" w:hAnsi="Arial Unicode MS" w:cs="Arial Unicode MS"/>
                <w:sz w:val="20"/>
                <w:szCs w:val="20"/>
              </w:rPr>
            </w:pPr>
          </w:p>
        </w:tc>
        <w:tc>
          <w:tcPr>
            <w:tcW w:w="1970" w:type="dxa"/>
          </w:tcPr>
          <w:p w14:paraId="7A955A73" w14:textId="1C9A0F26" w:rsidR="00CD2059" w:rsidRPr="004374A6" w:rsidRDefault="00CD2059" w:rsidP="00CD2059">
            <w:pPr>
              <w:spacing w:after="0" w:line="240" w:lineRule="auto"/>
              <w:jc w:val="both"/>
              <w:rPr>
                <w:rFonts w:ascii="Arial Unicode MS" w:eastAsia="Arial Unicode MS" w:hAnsi="Arial Unicode MS" w:cs="Arial Unicode MS"/>
                <w:b/>
                <w:bCs/>
                <w:sz w:val="20"/>
                <w:szCs w:val="20"/>
              </w:rPr>
            </w:pPr>
            <w:r w:rsidRPr="004374A6">
              <w:rPr>
                <w:rFonts w:ascii="Arial Unicode MS" w:eastAsia="Arial Unicode MS" w:hAnsi="Arial Unicode MS" w:cs="Arial Unicode MS"/>
                <w:b/>
                <w:bCs/>
                <w:sz w:val="20"/>
                <w:szCs w:val="20"/>
              </w:rPr>
              <w:t xml:space="preserve">Tìm kiếm </w:t>
            </w:r>
            <w:r w:rsidR="00452120" w:rsidRPr="004374A6">
              <w:rPr>
                <w:rFonts w:ascii="Arial Unicode MS" w:eastAsia="Arial Unicode MS" w:hAnsi="Arial Unicode MS" w:cs="Arial Unicode MS"/>
                <w:b/>
                <w:bCs/>
                <w:sz w:val="20"/>
                <w:szCs w:val="20"/>
              </w:rPr>
              <w:t>KH có thông tin tham gia BH trên hệ thống</w:t>
            </w:r>
          </w:p>
        </w:tc>
        <w:tc>
          <w:tcPr>
            <w:tcW w:w="7744" w:type="dxa"/>
          </w:tcPr>
          <w:p w14:paraId="6B928E76" w14:textId="397241AA" w:rsidR="000E5A55" w:rsidRDefault="000E5A55" w:rsidP="004442C8">
            <w:pPr>
              <w:pStyle w:val="ListParagraph1"/>
              <w:numPr>
                <w:ilvl w:val="0"/>
                <w:numId w:val="37"/>
              </w:numPr>
              <w:spacing w:after="0" w:line="240" w:lineRule="auto"/>
              <w:ind w:left="16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Lựa chọn tìm kiếm: </w:t>
            </w:r>
          </w:p>
          <w:p w14:paraId="1DD75822" w14:textId="473278BC" w:rsidR="00CD2059" w:rsidRDefault="000E5A55" w:rsidP="004442C8">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CMND/CCCD/HC</w:t>
            </w:r>
            <w:r w:rsidR="00632CBD">
              <w:rPr>
                <w:rFonts w:ascii="Arial Unicode MS" w:eastAsia="Arial Unicode MS" w:hAnsi="Arial Unicode MS" w:cs="Arial Unicode MS"/>
                <w:sz w:val="20"/>
                <w:szCs w:val="20"/>
              </w:rPr>
              <w:t>/MST/GPĐKKD</w:t>
            </w:r>
            <w:r>
              <w:rPr>
                <w:rFonts w:ascii="Arial Unicode MS" w:eastAsia="Arial Unicode MS" w:hAnsi="Arial Unicode MS" w:cs="Arial Unicode MS"/>
                <w:sz w:val="20"/>
                <w:szCs w:val="20"/>
              </w:rPr>
              <w:t>;</w:t>
            </w:r>
          </w:p>
          <w:p w14:paraId="68B6E090" w14:textId="7065E8F2" w:rsidR="00632CBD" w:rsidRDefault="00632CBD" w:rsidP="004442C8">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MKH T24;</w:t>
            </w:r>
          </w:p>
          <w:p w14:paraId="3DC3E66E" w14:textId="039F0D1C" w:rsidR="000E5A55" w:rsidRDefault="000E5A55" w:rsidP="004442C8">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Tên KH có dấu</w:t>
            </w:r>
            <w:r w:rsidR="00500028">
              <w:rPr>
                <w:rFonts w:ascii="Arial Unicode MS" w:eastAsia="Arial Unicode MS" w:hAnsi="Arial Unicode MS" w:cs="Arial Unicode MS"/>
                <w:sz w:val="20"/>
                <w:szCs w:val="20"/>
              </w:rPr>
              <w:t xml:space="preserve">/không </w:t>
            </w:r>
            <w:commentRangeStart w:id="56"/>
            <w:r w:rsidR="00500028">
              <w:rPr>
                <w:rFonts w:ascii="Arial Unicode MS" w:eastAsia="Arial Unicode MS" w:hAnsi="Arial Unicode MS" w:cs="Arial Unicode MS"/>
                <w:sz w:val="20"/>
                <w:szCs w:val="20"/>
              </w:rPr>
              <w:t>dấu</w:t>
            </w:r>
            <w:r w:rsidR="004442C8">
              <w:rPr>
                <w:rFonts w:ascii="Arial Unicode MS" w:eastAsia="Arial Unicode MS" w:hAnsi="Arial Unicode MS" w:cs="Arial Unicode MS"/>
                <w:sz w:val="20"/>
                <w:szCs w:val="20"/>
              </w:rPr>
              <w:t xml:space="preserve"> (có thể nhập gần đúng)</w:t>
            </w:r>
            <w:r>
              <w:rPr>
                <w:rFonts w:ascii="Arial Unicode MS" w:eastAsia="Arial Unicode MS" w:hAnsi="Arial Unicode MS" w:cs="Arial Unicode MS"/>
                <w:sz w:val="20"/>
                <w:szCs w:val="20"/>
              </w:rPr>
              <w:t>;</w:t>
            </w:r>
            <w:commentRangeEnd w:id="56"/>
            <w:r w:rsidR="00DB503E">
              <w:rPr>
                <w:rStyle w:val="CommentReference"/>
                <w:rFonts w:eastAsiaTheme="minorHAnsi"/>
                <w:snapToGrid w:val="0"/>
                <w:color w:val="000000"/>
                <w:lang w:eastAsia="en-US"/>
              </w:rPr>
              <w:commentReference w:id="56"/>
            </w:r>
          </w:p>
          <w:p w14:paraId="3E6618EF" w14:textId="33719310" w:rsidR="000E5A55" w:rsidRDefault="000E5A55" w:rsidP="004442C8">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Số điện thoại;</w:t>
            </w:r>
          </w:p>
          <w:p w14:paraId="0F9D76F0" w14:textId="4B9C1889" w:rsidR="000E5A55" w:rsidRDefault="000E5A55" w:rsidP="004442C8">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Số HĐBH/số HSYCBH;</w:t>
            </w:r>
          </w:p>
          <w:p w14:paraId="6062CC55" w14:textId="77777777" w:rsidR="00632CBD" w:rsidRDefault="00632CBD" w:rsidP="004442C8">
            <w:pPr>
              <w:pStyle w:val="ListParagraph1"/>
              <w:numPr>
                <w:ilvl w:val="0"/>
                <w:numId w:val="37"/>
              </w:numPr>
              <w:spacing w:after="0" w:line="240" w:lineRule="auto"/>
              <w:ind w:left="16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Hiển thị kết quả tìm kiếm: </w:t>
            </w:r>
          </w:p>
          <w:p w14:paraId="12FD4398" w14:textId="62519A03" w:rsidR="000E5A55" w:rsidRDefault="00632CBD" w:rsidP="004442C8">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Danh sách KH</w:t>
            </w:r>
            <w:r w:rsidR="00452120">
              <w:rPr>
                <w:rFonts w:ascii="Arial Unicode MS" w:eastAsia="Arial Unicode MS" w:hAnsi="Arial Unicode MS" w:cs="Arial Unicode MS"/>
                <w:sz w:val="20"/>
                <w:szCs w:val="20"/>
              </w:rPr>
              <w:t xml:space="preserve"> (Bên mua bảo hiểm)</w:t>
            </w:r>
            <w:r>
              <w:rPr>
                <w:rFonts w:ascii="Arial Unicode MS" w:eastAsia="Arial Unicode MS" w:hAnsi="Arial Unicode MS" w:cs="Arial Unicode MS"/>
                <w:sz w:val="20"/>
                <w:szCs w:val="20"/>
              </w:rPr>
              <w:t xml:space="preserve"> thỏa điều kiện tìm kếm</w:t>
            </w:r>
            <w:r w:rsidR="00452120">
              <w:rPr>
                <w:rFonts w:ascii="Arial Unicode MS" w:eastAsia="Arial Unicode MS" w:hAnsi="Arial Unicode MS" w:cs="Arial Unicode MS"/>
                <w:sz w:val="20"/>
                <w:szCs w:val="20"/>
              </w:rPr>
              <w:t xml:space="preserve">, </w:t>
            </w:r>
            <w:commentRangeStart w:id="57"/>
            <w:r w:rsidR="00452120">
              <w:rPr>
                <w:rFonts w:ascii="Arial Unicode MS" w:eastAsia="Arial Unicode MS" w:hAnsi="Arial Unicode MS" w:cs="Arial Unicode MS"/>
                <w:sz w:val="20"/>
                <w:szCs w:val="20"/>
              </w:rPr>
              <w:t xml:space="preserve">và có thông tin </w:t>
            </w:r>
            <w:del w:id="58" w:author="O365_ttdvbh_004" w:date="2021-12-16T14:40:00Z">
              <w:r w:rsidR="00452120" w:rsidDel="00DB503E">
                <w:rPr>
                  <w:rFonts w:ascii="Arial Unicode MS" w:eastAsia="Arial Unicode MS" w:hAnsi="Arial Unicode MS" w:cs="Arial Unicode MS"/>
                  <w:sz w:val="20"/>
                  <w:szCs w:val="20"/>
                </w:rPr>
                <w:delText xml:space="preserve">tham gia bảo hiểm </w:delText>
              </w:r>
            </w:del>
            <w:r w:rsidR="00452120">
              <w:rPr>
                <w:rFonts w:ascii="Arial Unicode MS" w:eastAsia="Arial Unicode MS" w:hAnsi="Arial Unicode MS" w:cs="Arial Unicode MS"/>
                <w:sz w:val="20"/>
                <w:szCs w:val="20"/>
              </w:rPr>
              <w:t>được lưu trên hệ thống</w:t>
            </w:r>
            <w:commentRangeEnd w:id="57"/>
            <w:r w:rsidR="00DB503E">
              <w:rPr>
                <w:rStyle w:val="CommentReference"/>
                <w:rFonts w:eastAsiaTheme="minorHAnsi"/>
                <w:snapToGrid w:val="0"/>
                <w:color w:val="000000"/>
                <w:lang w:eastAsia="en-US"/>
              </w:rPr>
              <w:commentReference w:id="57"/>
            </w:r>
            <w:r w:rsidR="00452120">
              <w:rPr>
                <w:rFonts w:ascii="Arial Unicode MS" w:eastAsia="Arial Unicode MS" w:hAnsi="Arial Unicode MS" w:cs="Arial Unicode MS"/>
                <w:sz w:val="20"/>
                <w:szCs w:val="20"/>
              </w:rPr>
              <w:t xml:space="preserve">, thể hiện </w:t>
            </w:r>
            <w:r>
              <w:rPr>
                <w:rFonts w:ascii="Arial Unicode MS" w:eastAsia="Arial Unicode MS" w:hAnsi="Arial Unicode MS" w:cs="Arial Unicode MS"/>
                <w:sz w:val="20"/>
                <w:szCs w:val="20"/>
              </w:rPr>
              <w:t>theo dạng bảng biểu. Thông tin thể hiện trong bảng biểu</w:t>
            </w:r>
            <w:r w:rsidR="00452120">
              <w:rPr>
                <w:rFonts w:ascii="Arial Unicode MS" w:eastAsia="Arial Unicode MS" w:hAnsi="Arial Unicode MS" w:cs="Arial Unicode MS"/>
                <w:sz w:val="20"/>
                <w:szCs w:val="20"/>
              </w:rPr>
              <w:t xml:space="preserve"> là</w:t>
            </w:r>
            <w:r>
              <w:rPr>
                <w:rFonts w:ascii="Arial Unicode MS" w:eastAsia="Arial Unicode MS" w:hAnsi="Arial Unicode MS" w:cs="Arial Unicode MS"/>
                <w:sz w:val="20"/>
                <w:szCs w:val="20"/>
              </w:rPr>
              <w:t xml:space="preserve"> thông tin chung của KH (</w:t>
            </w:r>
            <w:r w:rsidR="00452120">
              <w:rPr>
                <w:rFonts w:ascii="Arial Unicode MS" w:eastAsia="Arial Unicode MS" w:hAnsi="Arial Unicode MS" w:cs="Arial Unicode MS"/>
                <w:sz w:val="20"/>
                <w:szCs w:val="20"/>
              </w:rPr>
              <w:t>Tên, số định danh, MKH, địa chỉ, số điện thoại,</w:t>
            </w:r>
            <w:r w:rsidR="00A536AC">
              <w:rPr>
                <w:rFonts w:ascii="Arial Unicode MS" w:eastAsia="Arial Unicode MS" w:hAnsi="Arial Unicode MS" w:cs="Arial Unicode MS"/>
                <w:sz w:val="20"/>
                <w:szCs w:val="20"/>
              </w:rPr>
              <w:t xml:space="preserve"> phân khúc KH (CN/DN)</w:t>
            </w:r>
            <w:r w:rsidR="00452120">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 xml:space="preserve">), </w:t>
            </w:r>
            <w:r w:rsidR="00500028" w:rsidRPr="00500028">
              <w:rPr>
                <w:rFonts w:ascii="Arial Unicode MS" w:eastAsia="Arial Unicode MS" w:hAnsi="Arial Unicode MS" w:cs="Arial Unicode MS"/>
                <w:b/>
                <w:bCs/>
                <w:sz w:val="20"/>
                <w:szCs w:val="20"/>
                <w:u w:val="single"/>
                <w:rPrChange w:id="59" w:author="O365_ttdvbh_004" w:date="2021-11-25T13:16:00Z">
                  <w:rPr>
                    <w:rFonts w:ascii="Arial Unicode MS" w:eastAsia="Arial Unicode MS" w:hAnsi="Arial Unicode MS" w:cs="Arial Unicode MS"/>
                    <w:sz w:val="20"/>
                    <w:szCs w:val="20"/>
                  </w:rPr>
                </w:rPrChange>
              </w:rPr>
              <w:t>KHÔNG</w:t>
            </w:r>
            <w:r w:rsidR="00452120">
              <w:rPr>
                <w:rFonts w:ascii="Arial Unicode MS" w:eastAsia="Arial Unicode MS" w:hAnsi="Arial Unicode MS" w:cs="Arial Unicode MS"/>
                <w:sz w:val="20"/>
                <w:szCs w:val="20"/>
              </w:rPr>
              <w:t xml:space="preserve"> hiển thị thông tin </w:t>
            </w:r>
            <w:del w:id="60" w:author="O365_ttdvbh_004" w:date="2021-12-16T14:42:00Z">
              <w:r w:rsidR="00452120" w:rsidDel="00DB503E">
                <w:rPr>
                  <w:rFonts w:ascii="Arial Unicode MS" w:eastAsia="Arial Unicode MS" w:hAnsi="Arial Unicode MS" w:cs="Arial Unicode MS"/>
                  <w:sz w:val="20"/>
                  <w:szCs w:val="20"/>
                </w:rPr>
                <w:delText>tham gia BH của KH</w:delText>
              </w:r>
            </w:del>
            <w:ins w:id="61" w:author="O365_ttdvbh_004" w:date="2021-12-16T14:42:00Z">
              <w:r w:rsidR="00DB503E">
                <w:rPr>
                  <w:rFonts w:ascii="Arial Unicode MS" w:eastAsia="Arial Unicode MS" w:hAnsi="Arial Unicode MS" w:cs="Arial Unicode MS"/>
                  <w:sz w:val="20"/>
                  <w:szCs w:val="20"/>
                </w:rPr>
                <w:t>v</w:t>
              </w:r>
            </w:ins>
            <w:ins w:id="62" w:author="O365_ttdvbh_004" w:date="2021-12-16T14:43:00Z">
              <w:r w:rsidR="00DB503E">
                <w:rPr>
                  <w:rFonts w:ascii="Arial Unicode MS" w:eastAsia="Arial Unicode MS" w:hAnsi="Arial Unicode MS" w:cs="Arial Unicode MS"/>
                  <w:sz w:val="20"/>
                  <w:szCs w:val="20"/>
                </w:rPr>
                <w:t>ề</w:t>
              </w:r>
            </w:ins>
            <w:ins w:id="63" w:author="O365_ttdvbh_004" w:date="2021-12-16T14:42:00Z">
              <w:r w:rsidR="00DB503E">
                <w:rPr>
                  <w:rFonts w:ascii="Arial Unicode MS" w:eastAsia="Arial Unicode MS" w:hAnsi="Arial Unicode MS" w:cs="Arial Unicode MS"/>
                  <w:sz w:val="20"/>
                  <w:szCs w:val="20"/>
                </w:rPr>
                <w:t xml:space="preserve"> HĐBH</w:t>
              </w:r>
            </w:ins>
            <w:r w:rsidR="00452120">
              <w:rPr>
                <w:rFonts w:ascii="Arial Unicode MS" w:eastAsia="Arial Unicode MS" w:hAnsi="Arial Unicode MS" w:cs="Arial Unicode MS"/>
                <w:sz w:val="20"/>
                <w:szCs w:val="20"/>
              </w:rPr>
              <w:t>.</w:t>
            </w:r>
          </w:p>
          <w:p w14:paraId="12FBEB90" w14:textId="5AF1D66A" w:rsidR="00452120" w:rsidRDefault="004442C8" w:rsidP="004442C8">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Đv KH có thể hiện trong Danh sách: </w:t>
            </w:r>
            <w:r w:rsidR="00D829AE">
              <w:rPr>
                <w:rFonts w:ascii="Arial Unicode MS" w:eastAsia="Arial Unicode MS" w:hAnsi="Arial Unicode MS" w:cs="Arial Unicode MS"/>
                <w:sz w:val="20"/>
                <w:szCs w:val="20"/>
              </w:rPr>
              <w:t xml:space="preserve">Bấm vào link MKH, hệ thống hiển thị Bảng biểu Danh sách các HĐBH/HSYCHB còn hiệu lực của KH. </w:t>
            </w:r>
            <w:ins w:id="64" w:author="O365_ttdvbh_004" w:date="2021-12-07T11:03:00Z">
              <w:r w:rsidR="008B5FF6">
                <w:rPr>
                  <w:rFonts w:ascii="Arial Unicode MS" w:eastAsia="Arial Unicode MS" w:hAnsi="Arial Unicode MS" w:cs="Arial Unicode MS"/>
                  <w:sz w:val="20"/>
                  <w:szCs w:val="20"/>
                </w:rPr>
                <w:t xml:space="preserve">Thông tin thể hiện trong bảng biểu gồm: số </w:t>
              </w:r>
            </w:ins>
            <w:ins w:id="65" w:author="O365_ttdvbh_004" w:date="2021-12-07T13:35:00Z">
              <w:r w:rsidR="00A55F08">
                <w:rPr>
                  <w:rFonts w:ascii="Arial Unicode MS" w:eastAsia="Arial Unicode MS" w:hAnsi="Arial Unicode MS" w:cs="Arial Unicode MS"/>
                  <w:sz w:val="20"/>
                  <w:szCs w:val="20"/>
                </w:rPr>
                <w:t xml:space="preserve">HSYCBH (Số </w:t>
              </w:r>
            </w:ins>
            <w:ins w:id="66" w:author="O365_ttdvbh_004" w:date="2021-12-07T13:40:00Z">
              <w:r w:rsidR="00A55F08">
                <w:rPr>
                  <w:rFonts w:ascii="Arial Unicode MS" w:eastAsia="Arial Unicode MS" w:hAnsi="Arial Unicode MS" w:cs="Arial Unicode MS"/>
                  <w:sz w:val="20"/>
                  <w:szCs w:val="20"/>
                </w:rPr>
                <w:t>ID</w:t>
              </w:r>
            </w:ins>
            <w:ins w:id="67" w:author="O365_ttdvbh_004" w:date="2021-12-07T13:36:00Z">
              <w:r w:rsidR="00A55F08">
                <w:rPr>
                  <w:rFonts w:ascii="Arial Unicode MS" w:eastAsia="Arial Unicode MS" w:hAnsi="Arial Unicode MS" w:cs="Arial Unicode MS"/>
                  <w:sz w:val="20"/>
                  <w:szCs w:val="20"/>
                </w:rPr>
                <w:t xml:space="preserve"> được sinh ra từ hệ thống), số HĐBH, ngày gửi hồ sơ, ngày phát hành, BMBH, </w:t>
              </w:r>
            </w:ins>
            <w:ins w:id="68" w:author="O365_ttdvbh_004" w:date="2021-12-07T13:37:00Z">
              <w:r w:rsidR="00A55F08">
                <w:rPr>
                  <w:rFonts w:ascii="Arial Unicode MS" w:eastAsia="Arial Unicode MS" w:hAnsi="Arial Unicode MS" w:cs="Arial Unicode MS"/>
                  <w:sz w:val="20"/>
                  <w:szCs w:val="20"/>
                </w:rPr>
                <w:t>tên SPBH, STBH</w:t>
              </w:r>
            </w:ins>
            <w:ins w:id="69" w:author="O365_ttdvbh_004" w:date="2021-12-07T13:38:00Z">
              <w:r w:rsidR="00A55F08">
                <w:rPr>
                  <w:rFonts w:ascii="Arial Unicode MS" w:eastAsia="Arial Unicode MS" w:hAnsi="Arial Unicode MS" w:cs="Arial Unicode MS"/>
                  <w:sz w:val="20"/>
                  <w:szCs w:val="20"/>
                </w:rPr>
                <w:t xml:space="preserve">, Phí BH (…). </w:t>
              </w:r>
            </w:ins>
            <w:r w:rsidR="00D829AE">
              <w:rPr>
                <w:rFonts w:ascii="Arial Unicode MS" w:eastAsia="Arial Unicode MS" w:hAnsi="Arial Unicode MS" w:cs="Arial Unicode MS"/>
                <w:sz w:val="20"/>
                <w:szCs w:val="20"/>
              </w:rPr>
              <w:t>Tại đây có thể thực hiện:</w:t>
            </w:r>
          </w:p>
          <w:p w14:paraId="7D1B74FF" w14:textId="21644616" w:rsidR="00A55F08" w:rsidRDefault="00A55F08" w:rsidP="004442C8">
            <w:pPr>
              <w:pStyle w:val="ListParagraph1"/>
              <w:numPr>
                <w:ilvl w:val="0"/>
                <w:numId w:val="39"/>
              </w:numPr>
              <w:spacing w:after="0" w:line="240" w:lineRule="auto"/>
              <w:ind w:left="616" w:hanging="270"/>
              <w:jc w:val="both"/>
              <w:rPr>
                <w:ins w:id="70" w:author="O365_ttdvbh_004" w:date="2021-12-07T13:38:00Z"/>
                <w:rFonts w:ascii="Arial Unicode MS" w:eastAsia="Arial Unicode MS" w:hAnsi="Arial Unicode MS" w:cs="Arial Unicode MS"/>
                <w:sz w:val="20"/>
                <w:szCs w:val="20"/>
              </w:rPr>
            </w:pPr>
            <w:ins w:id="71" w:author="O365_ttdvbh_004" w:date="2021-12-07T13:38:00Z">
              <w:r>
                <w:rPr>
                  <w:rFonts w:ascii="Arial Unicode MS" w:eastAsia="Arial Unicode MS" w:hAnsi="Arial Unicode MS" w:cs="Arial Unicode MS"/>
                  <w:sz w:val="20"/>
                  <w:szCs w:val="20"/>
                </w:rPr>
                <w:t>Bấm vào link HSYCBH/HĐBH để xem thông tin chi tiết</w:t>
              </w:r>
            </w:ins>
          </w:p>
          <w:p w14:paraId="6F95C72C" w14:textId="0A6FC66A" w:rsidR="00D829AE" w:rsidRDefault="00D829AE" w:rsidP="004442C8">
            <w:pPr>
              <w:pStyle w:val="ListParagraph1"/>
              <w:numPr>
                <w:ilvl w:val="0"/>
                <w:numId w:val="39"/>
              </w:numPr>
              <w:spacing w:after="0" w:line="240" w:lineRule="auto"/>
              <w:ind w:left="616" w:hanging="27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Bấm nút tạo HSYCBH mới.</w:t>
            </w:r>
          </w:p>
          <w:p w14:paraId="1BF2DE62" w14:textId="70A1CC8C" w:rsidR="00D829AE" w:rsidRDefault="00D829AE" w:rsidP="004442C8">
            <w:pPr>
              <w:pStyle w:val="ListParagraph1"/>
              <w:numPr>
                <w:ilvl w:val="0"/>
                <w:numId w:val="39"/>
              </w:numPr>
              <w:spacing w:after="0" w:line="240" w:lineRule="auto"/>
              <w:ind w:left="616" w:hanging="27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Bấm chọn HSYCBH đang có trong Danh sách để thực hiện điều chỉnh.</w:t>
            </w:r>
          </w:p>
          <w:p w14:paraId="3488FC6E" w14:textId="5BBE9958" w:rsidR="00D829AE" w:rsidRDefault="00D829AE" w:rsidP="004442C8">
            <w:pPr>
              <w:pStyle w:val="ListParagraph1"/>
              <w:numPr>
                <w:ilvl w:val="0"/>
                <w:numId w:val="39"/>
              </w:numPr>
              <w:spacing w:after="0" w:line="240" w:lineRule="auto"/>
              <w:ind w:left="616" w:hanging="270"/>
              <w:jc w:val="both"/>
              <w:rPr>
                <w:ins w:id="72" w:author="O365_ttdvbh_004" w:date="2021-12-07T10:58:00Z"/>
                <w:rFonts w:ascii="Arial Unicode MS" w:eastAsia="Arial Unicode MS" w:hAnsi="Arial Unicode MS" w:cs="Arial Unicode MS"/>
                <w:sz w:val="20"/>
                <w:szCs w:val="20"/>
              </w:rPr>
            </w:pPr>
            <w:r>
              <w:rPr>
                <w:rFonts w:ascii="Arial Unicode MS" w:eastAsia="Arial Unicode MS" w:hAnsi="Arial Unicode MS" w:cs="Arial Unicode MS"/>
                <w:sz w:val="20"/>
                <w:szCs w:val="20"/>
              </w:rPr>
              <w:t>Bấm chọn HĐBH đang có trong Danh sách để thực hiện điều chỉnh hoặc yêu cầu tái tục HĐBH.</w:t>
            </w:r>
          </w:p>
          <w:p w14:paraId="3A0DB882" w14:textId="332940D4" w:rsidR="008B5FF6" w:rsidDel="00A55F08" w:rsidRDefault="008B5FF6" w:rsidP="004442C8">
            <w:pPr>
              <w:pStyle w:val="ListParagraph1"/>
              <w:numPr>
                <w:ilvl w:val="0"/>
                <w:numId w:val="39"/>
              </w:numPr>
              <w:spacing w:after="0" w:line="240" w:lineRule="auto"/>
              <w:ind w:left="616" w:hanging="270"/>
              <w:jc w:val="both"/>
              <w:rPr>
                <w:del w:id="73" w:author="O365_ttdvbh_004" w:date="2021-12-07T13:38:00Z"/>
                <w:rFonts w:ascii="Arial Unicode MS" w:eastAsia="Arial Unicode MS" w:hAnsi="Arial Unicode MS" w:cs="Arial Unicode MS"/>
                <w:sz w:val="20"/>
                <w:szCs w:val="20"/>
              </w:rPr>
            </w:pPr>
          </w:p>
          <w:p w14:paraId="4EBBDBFF" w14:textId="47DDEA8A" w:rsidR="004442C8" w:rsidRPr="00CD2059" w:rsidRDefault="004442C8" w:rsidP="004442C8">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Đv KH không có trong Danh sách: Bấm vào nút Tạo mới thông tin KH tham gia BH.</w:t>
            </w:r>
          </w:p>
        </w:tc>
      </w:tr>
      <w:tr w:rsidR="00CD2059" w:rsidRPr="00CD2059" w14:paraId="667A9824" w14:textId="77777777" w:rsidTr="004374A6">
        <w:tc>
          <w:tcPr>
            <w:tcW w:w="595" w:type="dxa"/>
          </w:tcPr>
          <w:p w14:paraId="7959500E" w14:textId="77777777" w:rsidR="00CD2059" w:rsidRPr="00CD2059" w:rsidRDefault="00CD2059" w:rsidP="00821233">
            <w:pPr>
              <w:pStyle w:val="ListParagraph1"/>
              <w:numPr>
                <w:ilvl w:val="0"/>
                <w:numId w:val="40"/>
              </w:numPr>
              <w:spacing w:after="0" w:line="240" w:lineRule="auto"/>
              <w:jc w:val="both"/>
              <w:rPr>
                <w:rFonts w:ascii="Arial Unicode MS" w:eastAsia="Arial Unicode MS" w:hAnsi="Arial Unicode MS" w:cs="Arial Unicode MS"/>
                <w:sz w:val="20"/>
                <w:szCs w:val="20"/>
              </w:rPr>
            </w:pPr>
          </w:p>
        </w:tc>
        <w:tc>
          <w:tcPr>
            <w:tcW w:w="1970" w:type="dxa"/>
          </w:tcPr>
          <w:p w14:paraId="726132BA" w14:textId="5363299B" w:rsidR="00CD2059" w:rsidRPr="004374A6" w:rsidRDefault="0089446F" w:rsidP="00CD2059">
            <w:pPr>
              <w:pStyle w:val="ListParagraph1"/>
              <w:spacing w:after="0" w:line="240" w:lineRule="auto"/>
              <w:ind w:left="0"/>
              <w:jc w:val="both"/>
              <w:rPr>
                <w:rFonts w:ascii="Arial Unicode MS" w:eastAsia="Arial Unicode MS" w:hAnsi="Arial Unicode MS" w:cs="Arial Unicode MS"/>
                <w:b/>
                <w:bCs/>
                <w:sz w:val="20"/>
                <w:szCs w:val="20"/>
              </w:rPr>
            </w:pPr>
            <w:r w:rsidRPr="004374A6">
              <w:rPr>
                <w:rFonts w:ascii="Arial Unicode MS" w:eastAsia="Arial Unicode MS" w:hAnsi="Arial Unicode MS" w:cs="Arial Unicode MS"/>
                <w:b/>
                <w:bCs/>
                <w:sz w:val="20"/>
                <w:szCs w:val="20"/>
              </w:rPr>
              <w:t>Tạo mới thông tin KH tham gia BH</w:t>
            </w:r>
          </w:p>
        </w:tc>
        <w:tc>
          <w:tcPr>
            <w:tcW w:w="7744" w:type="dxa"/>
          </w:tcPr>
          <w:p w14:paraId="0CEB77B9" w14:textId="7723CECF" w:rsidR="00C301A9" w:rsidRPr="003D591C" w:rsidRDefault="00C301A9" w:rsidP="0061509A">
            <w:pPr>
              <w:pStyle w:val="ListParagraph1"/>
              <w:numPr>
                <w:ilvl w:val="0"/>
                <w:numId w:val="37"/>
              </w:numPr>
              <w:spacing w:after="0" w:line="240" w:lineRule="auto"/>
              <w:ind w:left="166" w:hanging="180"/>
              <w:jc w:val="both"/>
              <w:rPr>
                <w:rFonts w:ascii="Arial Unicode MS" w:eastAsia="Arial Unicode MS" w:hAnsi="Arial Unicode MS" w:cs="Arial Unicode MS"/>
                <w:sz w:val="20"/>
                <w:szCs w:val="20"/>
              </w:rPr>
            </w:pPr>
            <w:commentRangeStart w:id="74"/>
            <w:r>
              <w:rPr>
                <w:rFonts w:ascii="Arial Unicode MS" w:eastAsia="Arial Unicode MS" w:hAnsi="Arial Unicode MS" w:cs="Arial Unicode MS"/>
                <w:sz w:val="20"/>
                <w:szCs w:val="20"/>
              </w:rPr>
              <w:t>N</w:t>
            </w:r>
            <w:r w:rsidRPr="003D591C">
              <w:rPr>
                <w:rFonts w:ascii="Arial Unicode MS" w:eastAsia="Arial Unicode MS" w:hAnsi="Arial Unicode MS" w:cs="Arial Unicode MS"/>
                <w:sz w:val="20"/>
                <w:szCs w:val="20"/>
              </w:rPr>
              <w:t xml:space="preserve">hập </w:t>
            </w:r>
            <w:r>
              <w:rPr>
                <w:rFonts w:ascii="Arial Unicode MS" w:eastAsia="Arial Unicode MS" w:hAnsi="Arial Unicode MS" w:cs="Arial Unicode MS"/>
                <w:sz w:val="20"/>
                <w:szCs w:val="20"/>
              </w:rPr>
              <w:t>MKH T24, hệ thống tự động đồng bộ dữ liệu từ T24</w:t>
            </w:r>
            <w:commentRangeEnd w:id="74"/>
            <w:r w:rsidR="00DB503E">
              <w:rPr>
                <w:rStyle w:val="CommentReference"/>
                <w:rFonts w:eastAsiaTheme="minorHAnsi"/>
                <w:snapToGrid w:val="0"/>
                <w:color w:val="000000"/>
                <w:lang w:eastAsia="en-US"/>
              </w:rPr>
              <w:commentReference w:id="74"/>
            </w:r>
            <w:r>
              <w:rPr>
                <w:rFonts w:ascii="Arial Unicode MS" w:eastAsia="Arial Unicode MS" w:hAnsi="Arial Unicode MS" w:cs="Arial Unicode MS"/>
                <w:sz w:val="20"/>
                <w:szCs w:val="20"/>
              </w:rPr>
              <w:t xml:space="preserve">. Trường hợp chưa có MKH trên T24, thực hiện mở mã KH </w:t>
            </w:r>
            <w:r w:rsidR="00244888">
              <w:rPr>
                <w:rFonts w:ascii="Arial Unicode MS" w:eastAsia="Arial Unicode MS" w:hAnsi="Arial Unicode MS" w:cs="Arial Unicode MS"/>
                <w:sz w:val="20"/>
                <w:szCs w:val="20"/>
              </w:rPr>
              <w:t xml:space="preserve">T24 </w:t>
            </w:r>
            <w:r>
              <w:rPr>
                <w:rFonts w:ascii="Arial Unicode MS" w:eastAsia="Arial Unicode MS" w:hAnsi="Arial Unicode MS" w:cs="Arial Unicode MS"/>
                <w:sz w:val="20"/>
                <w:szCs w:val="20"/>
              </w:rPr>
              <w:t>theo quy định. Các thông tin tự động hiển thị sau khi đồng bộ dữ liệu trên T24:</w:t>
            </w:r>
          </w:p>
          <w:p w14:paraId="01074606" w14:textId="1EA917E1" w:rsidR="00954E41" w:rsidRDefault="00954E41" w:rsidP="0061509A">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Mã KH T24</w:t>
            </w:r>
          </w:p>
          <w:p w14:paraId="405C9C25" w14:textId="5D33C02D" w:rsidR="00C301A9" w:rsidRDefault="00C301A9" w:rsidP="0061509A">
            <w:pPr>
              <w:pStyle w:val="ListParagraph1"/>
              <w:numPr>
                <w:ilvl w:val="0"/>
                <w:numId w:val="38"/>
              </w:numPr>
              <w:spacing w:after="0" w:line="240" w:lineRule="auto"/>
              <w:ind w:left="346" w:hanging="180"/>
              <w:jc w:val="both"/>
              <w:rPr>
                <w:ins w:id="75" w:author="O365_ttdvbh_004" w:date="2021-11-25T13:17:00Z"/>
                <w:rFonts w:ascii="Arial Unicode MS" w:eastAsia="Arial Unicode MS" w:hAnsi="Arial Unicode MS" w:cs="Arial Unicode MS"/>
                <w:sz w:val="20"/>
                <w:szCs w:val="20"/>
              </w:rPr>
            </w:pPr>
            <w:r>
              <w:rPr>
                <w:rFonts w:ascii="Arial Unicode MS" w:eastAsia="Arial Unicode MS" w:hAnsi="Arial Unicode MS" w:cs="Arial Unicode MS"/>
                <w:sz w:val="20"/>
                <w:szCs w:val="20"/>
              </w:rPr>
              <w:t>Tên khách hàng</w:t>
            </w:r>
          </w:p>
          <w:p w14:paraId="25605438" w14:textId="58DAB2B8" w:rsidR="00500028" w:rsidRPr="003D591C" w:rsidRDefault="00500028" w:rsidP="0061509A">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ins w:id="76" w:author="O365_ttdvbh_004" w:date="2021-11-25T13:17:00Z">
              <w:r>
                <w:rPr>
                  <w:rFonts w:ascii="Arial Unicode MS" w:eastAsia="Arial Unicode MS" w:hAnsi="Arial Unicode MS" w:cs="Arial Unicode MS"/>
                  <w:sz w:val="20"/>
                  <w:szCs w:val="20"/>
                </w:rPr>
                <w:t>Phân khúc KH (CN/DN)</w:t>
              </w:r>
            </w:ins>
          </w:p>
          <w:p w14:paraId="3BDF0A2A" w14:textId="4E4D6B5B" w:rsidR="00C301A9" w:rsidRPr="003D591C" w:rsidRDefault="00C301A9" w:rsidP="0061509A">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sidRPr="003D591C">
              <w:rPr>
                <w:rFonts w:ascii="Arial Unicode MS" w:eastAsia="Arial Unicode MS" w:hAnsi="Arial Unicode MS" w:cs="Arial Unicode MS"/>
                <w:sz w:val="20"/>
                <w:szCs w:val="20"/>
              </w:rPr>
              <w:t>Số CMND/CCCD/Passport</w:t>
            </w:r>
            <w:r>
              <w:rPr>
                <w:rFonts w:ascii="Arial Unicode MS" w:eastAsia="Arial Unicode MS" w:hAnsi="Arial Unicode MS" w:cs="Arial Unicode MS"/>
                <w:sz w:val="20"/>
                <w:szCs w:val="20"/>
              </w:rPr>
              <w:t>/ Mã số thuế/GPĐKKD</w:t>
            </w:r>
          </w:p>
          <w:p w14:paraId="7695B51C" w14:textId="135A490A" w:rsidR="00C301A9" w:rsidRPr="003D591C" w:rsidRDefault="00C301A9" w:rsidP="0061509A">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sidRPr="003D591C">
              <w:rPr>
                <w:rFonts w:ascii="Arial Unicode MS" w:eastAsia="Arial Unicode MS" w:hAnsi="Arial Unicode MS" w:cs="Arial Unicode MS"/>
                <w:sz w:val="20"/>
                <w:szCs w:val="20"/>
              </w:rPr>
              <w:t>Địa chỉ</w:t>
            </w:r>
          </w:p>
          <w:p w14:paraId="6851FACA" w14:textId="77777777" w:rsidR="00C301A9" w:rsidRPr="003D591C" w:rsidRDefault="00C301A9" w:rsidP="0061509A">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sidRPr="003D591C">
              <w:rPr>
                <w:rFonts w:ascii="Arial Unicode MS" w:eastAsia="Arial Unicode MS" w:hAnsi="Arial Unicode MS" w:cs="Arial Unicode MS"/>
                <w:sz w:val="20"/>
                <w:szCs w:val="20"/>
              </w:rPr>
              <w:t>Số điện thoại</w:t>
            </w:r>
          </w:p>
          <w:p w14:paraId="5E86D53E" w14:textId="77777777" w:rsidR="00CD2059" w:rsidRDefault="00C301A9" w:rsidP="0061509A">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sidRPr="003D591C">
              <w:rPr>
                <w:rFonts w:ascii="Arial Unicode MS" w:eastAsia="Arial Unicode MS" w:hAnsi="Arial Unicode MS" w:cs="Arial Unicode MS"/>
                <w:sz w:val="20"/>
                <w:szCs w:val="20"/>
              </w:rPr>
              <w:t>Email</w:t>
            </w:r>
          </w:p>
          <w:p w14:paraId="27BE4887" w14:textId="14E5B74B" w:rsidR="00C301A9" w:rsidRDefault="00C301A9" w:rsidP="0061509A">
            <w:pPr>
              <w:pStyle w:val="ListParagraph1"/>
              <w:numPr>
                <w:ilvl w:val="0"/>
                <w:numId w:val="37"/>
              </w:numPr>
              <w:spacing w:after="0" w:line="240" w:lineRule="auto"/>
              <w:ind w:left="16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lastRenderedPageBreak/>
              <w:t xml:space="preserve">Nhập liệu bổ sung các thông tin sau (phục vụ cho việc </w:t>
            </w:r>
            <w:r w:rsidR="002479FC">
              <w:rPr>
                <w:rFonts w:ascii="Arial Unicode MS" w:eastAsia="Arial Unicode MS" w:hAnsi="Arial Unicode MS" w:cs="Arial Unicode MS"/>
                <w:sz w:val="20"/>
                <w:szCs w:val="20"/>
              </w:rPr>
              <w:t xml:space="preserve">chuyển thông tin qua CTBH, </w:t>
            </w:r>
            <w:r>
              <w:rPr>
                <w:rFonts w:ascii="Arial Unicode MS" w:eastAsia="Arial Unicode MS" w:hAnsi="Arial Unicode MS" w:cs="Arial Unicode MS"/>
                <w:sz w:val="20"/>
                <w:szCs w:val="20"/>
              </w:rPr>
              <w:t>cấp GCNBH):</w:t>
            </w:r>
          </w:p>
          <w:p w14:paraId="38207788" w14:textId="790CA747" w:rsidR="00C301A9" w:rsidRDefault="00C301A9" w:rsidP="0061509A">
            <w:pPr>
              <w:pStyle w:val="ListParagraph1"/>
              <w:numPr>
                <w:ilvl w:val="0"/>
                <w:numId w:val="38"/>
              </w:numPr>
              <w:spacing w:after="0" w:line="240" w:lineRule="auto"/>
              <w:ind w:left="346" w:hanging="180"/>
              <w:jc w:val="both"/>
              <w:rPr>
                <w:ins w:id="77" w:author="O365_ttdvbh_004" w:date="2021-11-25T13:29:00Z"/>
                <w:rFonts w:ascii="Arial Unicode MS" w:eastAsia="Arial Unicode MS" w:hAnsi="Arial Unicode MS" w:cs="Arial Unicode MS"/>
                <w:sz w:val="20"/>
                <w:szCs w:val="20"/>
              </w:rPr>
            </w:pPr>
            <w:r>
              <w:rPr>
                <w:rFonts w:ascii="Arial Unicode MS" w:eastAsia="Arial Unicode MS" w:hAnsi="Arial Unicode MS" w:cs="Arial Unicode MS"/>
                <w:sz w:val="20"/>
                <w:szCs w:val="20"/>
              </w:rPr>
              <w:t>Tên KH tiếng Việt có dấu</w:t>
            </w:r>
            <w:r w:rsidR="00244888">
              <w:rPr>
                <w:rFonts w:ascii="Arial Unicode MS" w:eastAsia="Arial Unicode MS" w:hAnsi="Arial Unicode MS" w:cs="Arial Unicode MS"/>
                <w:sz w:val="20"/>
                <w:szCs w:val="20"/>
              </w:rPr>
              <w:t xml:space="preserve"> (mặc định thể hiện chữ in Hoa)</w:t>
            </w:r>
          </w:p>
          <w:p w14:paraId="757A3F55" w14:textId="52477B69" w:rsidR="002F5705" w:rsidRDefault="002F5705" w:rsidP="0061509A">
            <w:pPr>
              <w:pStyle w:val="ListParagraph1"/>
              <w:numPr>
                <w:ilvl w:val="0"/>
                <w:numId w:val="38"/>
              </w:numPr>
              <w:spacing w:after="0" w:line="240" w:lineRule="auto"/>
              <w:ind w:left="346" w:hanging="180"/>
              <w:jc w:val="both"/>
              <w:rPr>
                <w:ins w:id="78" w:author="O365_ttdvbh_004" w:date="2021-11-25T13:34:00Z"/>
                <w:rFonts w:ascii="Arial Unicode MS" w:eastAsia="Arial Unicode MS" w:hAnsi="Arial Unicode MS" w:cs="Arial Unicode MS"/>
                <w:sz w:val="20"/>
                <w:szCs w:val="20"/>
              </w:rPr>
            </w:pPr>
            <w:ins w:id="79" w:author="O365_ttdvbh_004" w:date="2021-11-25T13:29:00Z">
              <w:r>
                <w:rPr>
                  <w:rFonts w:ascii="Arial Unicode MS" w:eastAsia="Arial Unicode MS" w:hAnsi="Arial Unicode MS" w:cs="Arial Unicode MS"/>
                  <w:sz w:val="20"/>
                  <w:szCs w:val="20"/>
                </w:rPr>
                <w:t>TP/Tỉnh</w:t>
              </w:r>
            </w:ins>
            <w:ins w:id="80" w:author="O365_ttdvbh_004" w:date="2021-11-25T13:30:00Z">
              <w:r>
                <w:rPr>
                  <w:rFonts w:ascii="Arial Unicode MS" w:eastAsia="Arial Unicode MS" w:hAnsi="Arial Unicode MS" w:cs="Arial Unicode MS"/>
                  <w:sz w:val="20"/>
                  <w:szCs w:val="20"/>
                </w:rPr>
                <w:t xml:space="preserve"> (tiếng Việt có dấu)</w:t>
              </w:r>
            </w:ins>
            <w:ins w:id="81" w:author="O365_ttdvbh_004" w:date="2021-11-25T13:29:00Z">
              <w:r>
                <w:rPr>
                  <w:rFonts w:ascii="Arial Unicode MS" w:eastAsia="Arial Unicode MS" w:hAnsi="Arial Unicode MS" w:cs="Arial Unicode MS"/>
                  <w:sz w:val="20"/>
                  <w:szCs w:val="20"/>
                </w:rPr>
                <w:t>: chọn từ Droplist</w:t>
              </w:r>
            </w:ins>
          </w:p>
          <w:p w14:paraId="1B5650C0" w14:textId="2F981397" w:rsidR="0077597D" w:rsidRDefault="0077597D" w:rsidP="0061509A">
            <w:pPr>
              <w:pStyle w:val="ListParagraph1"/>
              <w:numPr>
                <w:ilvl w:val="0"/>
                <w:numId w:val="38"/>
              </w:numPr>
              <w:spacing w:after="0" w:line="240" w:lineRule="auto"/>
              <w:ind w:left="346" w:hanging="180"/>
              <w:jc w:val="both"/>
              <w:rPr>
                <w:ins w:id="82" w:author="O365_ttdvbh_004" w:date="2021-11-25T13:29:00Z"/>
                <w:rFonts w:ascii="Arial Unicode MS" w:eastAsia="Arial Unicode MS" w:hAnsi="Arial Unicode MS" w:cs="Arial Unicode MS"/>
                <w:sz w:val="20"/>
                <w:szCs w:val="20"/>
              </w:rPr>
            </w:pPr>
            <w:ins w:id="83" w:author="O365_ttdvbh_004" w:date="2021-11-25T13:34:00Z">
              <w:r>
                <w:rPr>
                  <w:rFonts w:ascii="Arial Unicode MS" w:eastAsia="Arial Unicode MS" w:hAnsi="Arial Unicode MS" w:cs="Arial Unicode MS"/>
                  <w:sz w:val="20"/>
                  <w:szCs w:val="20"/>
                </w:rPr>
                <w:t>Quận/Huyện</w:t>
              </w:r>
            </w:ins>
            <w:ins w:id="84" w:author="O365_ttdvbh_004" w:date="2021-11-25T13:35:00Z">
              <w:r>
                <w:rPr>
                  <w:rFonts w:ascii="Arial Unicode MS" w:eastAsia="Arial Unicode MS" w:hAnsi="Arial Unicode MS" w:cs="Arial Unicode MS"/>
                  <w:sz w:val="20"/>
                  <w:szCs w:val="20"/>
                </w:rPr>
                <w:t xml:space="preserve"> (tiếng Việt có dấu): chọn từ Droplist</w:t>
              </w:r>
            </w:ins>
          </w:p>
          <w:p w14:paraId="0B007932" w14:textId="13B0A35E" w:rsidR="002F5705" w:rsidDel="002F5705" w:rsidRDefault="002F5705" w:rsidP="0061509A">
            <w:pPr>
              <w:pStyle w:val="ListParagraph1"/>
              <w:numPr>
                <w:ilvl w:val="0"/>
                <w:numId w:val="38"/>
              </w:numPr>
              <w:spacing w:after="0" w:line="240" w:lineRule="auto"/>
              <w:ind w:left="346" w:hanging="180"/>
              <w:jc w:val="both"/>
              <w:rPr>
                <w:del w:id="85" w:author="O365_ttdvbh_004" w:date="2021-11-25T13:31:00Z"/>
                <w:rFonts w:ascii="Arial Unicode MS" w:eastAsia="Arial Unicode MS" w:hAnsi="Arial Unicode MS" w:cs="Arial Unicode MS"/>
                <w:sz w:val="20"/>
                <w:szCs w:val="20"/>
              </w:rPr>
            </w:pPr>
          </w:p>
          <w:p w14:paraId="5A380B7E" w14:textId="2C17155B" w:rsidR="00C301A9" w:rsidRDefault="00C301A9" w:rsidP="0061509A">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Địa chỉ</w:t>
            </w:r>
            <w:ins w:id="86" w:author="O365_ttdvbh_004" w:date="2021-11-25T13:36:00Z">
              <w:r w:rsidR="0077597D">
                <w:rPr>
                  <w:rFonts w:ascii="Arial Unicode MS" w:eastAsia="Arial Unicode MS" w:hAnsi="Arial Unicode MS" w:cs="Arial Unicode MS"/>
                  <w:sz w:val="20"/>
                  <w:szCs w:val="20"/>
                </w:rPr>
                <w:t xml:space="preserve"> liên hệ</w:t>
              </w:r>
            </w:ins>
            <w:r>
              <w:rPr>
                <w:rFonts w:ascii="Arial Unicode MS" w:eastAsia="Arial Unicode MS" w:hAnsi="Arial Unicode MS" w:cs="Arial Unicode MS"/>
                <w:sz w:val="20"/>
                <w:szCs w:val="20"/>
              </w:rPr>
              <w:t xml:space="preserve"> </w:t>
            </w:r>
            <w:ins w:id="87" w:author="O365_ttdvbh_004" w:date="2021-11-25T13:30:00Z">
              <w:r w:rsidR="002F5705">
                <w:rPr>
                  <w:rFonts w:ascii="Arial Unicode MS" w:eastAsia="Arial Unicode MS" w:hAnsi="Arial Unicode MS" w:cs="Arial Unicode MS"/>
                  <w:sz w:val="20"/>
                  <w:szCs w:val="20"/>
                </w:rPr>
                <w:t>(tiếng Việt có dấu)</w:t>
              </w:r>
            </w:ins>
            <w:del w:id="88" w:author="O365_ttdvbh_004" w:date="2021-11-25T13:30:00Z">
              <w:r w:rsidDel="002F5705">
                <w:rPr>
                  <w:rFonts w:ascii="Arial Unicode MS" w:eastAsia="Arial Unicode MS" w:hAnsi="Arial Unicode MS" w:cs="Arial Unicode MS"/>
                  <w:sz w:val="20"/>
                  <w:szCs w:val="20"/>
                </w:rPr>
                <w:delText>tiếng Việt có dấu</w:delText>
              </w:r>
            </w:del>
            <w:ins w:id="89" w:author="O365_ttdvbh_004" w:date="2021-11-25T13:30:00Z">
              <w:r w:rsidR="002F5705">
                <w:rPr>
                  <w:rFonts w:ascii="Arial Unicode MS" w:eastAsia="Arial Unicode MS" w:hAnsi="Arial Unicode MS" w:cs="Arial Unicode MS"/>
                  <w:sz w:val="20"/>
                  <w:szCs w:val="20"/>
                </w:rPr>
                <w:t>: nhập liệu</w:t>
              </w:r>
            </w:ins>
          </w:p>
          <w:p w14:paraId="60B0BD81" w14:textId="41190CCB" w:rsidR="00C301A9" w:rsidRDefault="00C301A9" w:rsidP="0061509A">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Tên người đại diện – Chức vụ tiếng Việt có dấu (trường hợp </w:t>
            </w:r>
            <w:del w:id="90" w:author="O365_ttdvbh_004" w:date="2021-11-25T13:25:00Z">
              <w:r w:rsidDel="002F5705">
                <w:rPr>
                  <w:rFonts w:ascii="Arial Unicode MS" w:eastAsia="Arial Unicode MS" w:hAnsi="Arial Unicode MS" w:cs="Arial Unicode MS"/>
                  <w:sz w:val="20"/>
                  <w:szCs w:val="20"/>
                </w:rPr>
                <w:delText>là Doanh nghiệp/Tổ chức</w:delText>
              </w:r>
            </w:del>
            <w:ins w:id="91" w:author="O365_ttdvbh_004" w:date="2021-11-25T13:25:00Z">
              <w:r w:rsidR="002F5705">
                <w:rPr>
                  <w:rFonts w:ascii="Arial Unicode MS" w:eastAsia="Arial Unicode MS" w:hAnsi="Arial Unicode MS" w:cs="Arial Unicode MS"/>
                  <w:sz w:val="20"/>
                  <w:szCs w:val="20"/>
                </w:rPr>
                <w:t>Phân khúc KH là DN</w:t>
              </w:r>
            </w:ins>
            <w:r>
              <w:rPr>
                <w:rFonts w:ascii="Arial Unicode MS" w:eastAsia="Arial Unicode MS" w:hAnsi="Arial Unicode MS" w:cs="Arial Unicode MS"/>
                <w:sz w:val="20"/>
                <w:szCs w:val="20"/>
              </w:rPr>
              <w:t>)</w:t>
            </w:r>
          </w:p>
          <w:p w14:paraId="4512623B" w14:textId="77777777" w:rsidR="00C301A9" w:rsidRPr="0061509A" w:rsidRDefault="00244888" w:rsidP="0061509A">
            <w:pPr>
              <w:pStyle w:val="ListParagraph1"/>
              <w:spacing w:after="0" w:line="240" w:lineRule="auto"/>
              <w:ind w:left="256"/>
              <w:jc w:val="both"/>
              <w:rPr>
                <w:rFonts w:ascii="Arial Unicode MS" w:eastAsia="Arial Unicode MS" w:hAnsi="Arial Unicode MS" w:cs="Arial Unicode MS"/>
                <w:b/>
                <w:bCs/>
                <w:i/>
                <w:iCs/>
                <w:sz w:val="20"/>
                <w:szCs w:val="20"/>
              </w:rPr>
            </w:pPr>
            <w:r w:rsidRPr="0061509A">
              <w:rPr>
                <w:rFonts w:ascii="Arial Unicode MS" w:eastAsia="Arial Unicode MS" w:hAnsi="Arial Unicode MS" w:cs="Arial Unicode MS"/>
                <w:b/>
                <w:bCs/>
                <w:sz w:val="20"/>
                <w:szCs w:val="20"/>
                <w:u w:val="single"/>
              </w:rPr>
              <w:t>Note:</w:t>
            </w:r>
            <w:r>
              <w:rPr>
                <w:rFonts w:ascii="Arial Unicode MS" w:eastAsia="Arial Unicode MS" w:hAnsi="Arial Unicode MS" w:cs="Arial Unicode MS"/>
                <w:sz w:val="20"/>
                <w:szCs w:val="20"/>
              </w:rPr>
              <w:t xml:space="preserve"> </w:t>
            </w:r>
            <w:r w:rsidRPr="0061509A">
              <w:rPr>
                <w:rFonts w:ascii="Arial Unicode MS" w:eastAsia="Arial Unicode MS" w:hAnsi="Arial Unicode MS" w:cs="Arial Unicode MS"/>
                <w:b/>
                <w:bCs/>
                <w:i/>
                <w:iCs/>
                <w:sz w:val="20"/>
                <w:szCs w:val="20"/>
              </w:rPr>
              <w:t>không cho nhập ký tự đặc biệt, ngoại trừ email; không cho nhập khoảng trắng đầu dòng.</w:t>
            </w:r>
          </w:p>
          <w:p w14:paraId="15E3FD56" w14:textId="41C10689" w:rsidR="00244888" w:rsidRPr="00CD2059" w:rsidRDefault="00244888" w:rsidP="0061509A">
            <w:pPr>
              <w:pStyle w:val="ListParagraph1"/>
              <w:numPr>
                <w:ilvl w:val="0"/>
                <w:numId w:val="37"/>
              </w:numPr>
              <w:spacing w:after="0" w:line="240" w:lineRule="auto"/>
              <w:ind w:left="16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Lưu thông tin. Không cần qua cấp duyệt.</w:t>
            </w:r>
          </w:p>
        </w:tc>
      </w:tr>
      <w:tr w:rsidR="00821233" w:rsidRPr="00CD2059" w14:paraId="1CE4DC97" w14:textId="77777777" w:rsidTr="004374A6">
        <w:tc>
          <w:tcPr>
            <w:tcW w:w="595" w:type="dxa"/>
          </w:tcPr>
          <w:p w14:paraId="6E98B97B" w14:textId="77777777" w:rsidR="00821233" w:rsidRPr="00CD2059" w:rsidRDefault="00821233" w:rsidP="00821233">
            <w:pPr>
              <w:pStyle w:val="ListParagraph1"/>
              <w:numPr>
                <w:ilvl w:val="0"/>
                <w:numId w:val="40"/>
              </w:numPr>
              <w:spacing w:after="0" w:line="240" w:lineRule="auto"/>
              <w:jc w:val="both"/>
              <w:rPr>
                <w:rFonts w:ascii="Arial Unicode MS" w:eastAsia="Arial Unicode MS" w:hAnsi="Arial Unicode MS" w:cs="Arial Unicode MS"/>
                <w:sz w:val="20"/>
                <w:szCs w:val="20"/>
              </w:rPr>
            </w:pPr>
          </w:p>
        </w:tc>
        <w:tc>
          <w:tcPr>
            <w:tcW w:w="1970" w:type="dxa"/>
          </w:tcPr>
          <w:p w14:paraId="74109A84" w14:textId="0DD6034B" w:rsidR="00821233" w:rsidRPr="004374A6" w:rsidRDefault="00821233" w:rsidP="00CD2059">
            <w:pPr>
              <w:pStyle w:val="ListParagraph1"/>
              <w:spacing w:after="0" w:line="240" w:lineRule="auto"/>
              <w:ind w:left="0"/>
              <w:jc w:val="both"/>
              <w:rPr>
                <w:rFonts w:ascii="Arial Unicode MS" w:eastAsia="Arial Unicode MS" w:hAnsi="Arial Unicode MS" w:cs="Arial Unicode MS"/>
                <w:b/>
                <w:bCs/>
                <w:sz w:val="20"/>
                <w:szCs w:val="20"/>
              </w:rPr>
            </w:pPr>
            <w:r w:rsidRPr="004374A6">
              <w:rPr>
                <w:rFonts w:ascii="Arial Unicode MS" w:eastAsia="Arial Unicode MS" w:hAnsi="Arial Unicode MS" w:cs="Arial Unicode MS"/>
                <w:b/>
                <w:bCs/>
                <w:sz w:val="20"/>
                <w:szCs w:val="20"/>
              </w:rPr>
              <w:t>Tạo mới HSYCBH</w:t>
            </w:r>
          </w:p>
        </w:tc>
        <w:tc>
          <w:tcPr>
            <w:tcW w:w="7744" w:type="dxa"/>
          </w:tcPr>
          <w:p w14:paraId="3CBAEFBE" w14:textId="7F711542" w:rsidR="00A55F08" w:rsidRPr="00A55F08" w:rsidRDefault="00A55F08">
            <w:pPr>
              <w:pStyle w:val="ListParagraph1"/>
              <w:spacing w:after="0" w:line="240" w:lineRule="auto"/>
              <w:ind w:left="0"/>
              <w:jc w:val="both"/>
              <w:rPr>
                <w:ins w:id="92" w:author="O365_ttdvbh_004" w:date="2021-12-07T13:44:00Z"/>
                <w:rFonts w:ascii="Arial Unicode MS" w:eastAsia="Arial Unicode MS" w:hAnsi="Arial Unicode MS" w:cs="Arial Unicode MS"/>
                <w:b/>
                <w:bCs/>
                <w:sz w:val="20"/>
                <w:szCs w:val="20"/>
                <w:u w:val="single"/>
                <w:rPrChange w:id="93" w:author="O365_ttdvbh_004" w:date="2021-12-07T13:44:00Z">
                  <w:rPr>
                    <w:ins w:id="94" w:author="O365_ttdvbh_004" w:date="2021-12-07T13:44:00Z"/>
                    <w:rFonts w:ascii="Arial Unicode MS" w:eastAsia="Arial Unicode MS" w:hAnsi="Arial Unicode MS" w:cs="Arial Unicode MS"/>
                    <w:sz w:val="20"/>
                    <w:szCs w:val="20"/>
                  </w:rPr>
                </w:rPrChange>
              </w:rPr>
              <w:pPrChange w:id="95" w:author="O365_ttdvbh_004" w:date="2021-12-07T15:14:00Z">
                <w:pPr>
                  <w:pStyle w:val="ListParagraph1"/>
                  <w:numPr>
                    <w:numId w:val="37"/>
                  </w:numPr>
                  <w:spacing w:after="0" w:line="240" w:lineRule="auto"/>
                  <w:ind w:left="166" w:hanging="180"/>
                  <w:jc w:val="both"/>
                </w:pPr>
              </w:pPrChange>
            </w:pPr>
            <w:ins w:id="96" w:author="O365_ttdvbh_004" w:date="2021-12-07T13:44:00Z">
              <w:r w:rsidRPr="00A55F08">
                <w:rPr>
                  <w:rFonts w:ascii="Arial Unicode MS" w:eastAsia="Arial Unicode MS" w:hAnsi="Arial Unicode MS" w:cs="Arial Unicode MS"/>
                  <w:b/>
                  <w:bCs/>
                  <w:sz w:val="20"/>
                  <w:szCs w:val="20"/>
                  <w:u w:val="single"/>
                  <w:rPrChange w:id="97" w:author="O365_ttdvbh_004" w:date="2021-12-07T13:44:00Z">
                    <w:rPr>
                      <w:rFonts w:ascii="Arial Unicode MS" w:eastAsia="Arial Unicode MS" w:hAnsi="Arial Unicode MS" w:cs="Arial Unicode MS"/>
                      <w:sz w:val="20"/>
                      <w:szCs w:val="20"/>
                    </w:rPr>
                  </w:rPrChange>
                </w:rPr>
                <w:t>THAO TÁC:</w:t>
              </w:r>
            </w:ins>
          </w:p>
          <w:p w14:paraId="276328D3" w14:textId="5AFD2680" w:rsidR="00821233" w:rsidRDefault="007507DE" w:rsidP="00F5438E">
            <w:pPr>
              <w:pStyle w:val="ListParagraph1"/>
              <w:numPr>
                <w:ilvl w:val="0"/>
                <w:numId w:val="37"/>
              </w:numPr>
              <w:spacing w:after="0" w:line="240" w:lineRule="auto"/>
              <w:ind w:left="16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Chọn SPBH tham gia: hiển thị </w:t>
            </w:r>
            <w:r w:rsidRPr="003D591C">
              <w:rPr>
                <w:rFonts w:ascii="Arial Unicode MS" w:eastAsia="Arial Unicode MS" w:hAnsi="Arial Unicode MS" w:cs="Arial Unicode MS"/>
                <w:sz w:val="20"/>
                <w:szCs w:val="20"/>
              </w:rPr>
              <w:t xml:space="preserve">Dropbox </w:t>
            </w:r>
            <w:r>
              <w:rPr>
                <w:rFonts w:ascii="Arial Unicode MS" w:eastAsia="Arial Unicode MS" w:hAnsi="Arial Unicode MS" w:cs="Arial Unicode MS"/>
                <w:sz w:val="20"/>
                <w:szCs w:val="20"/>
              </w:rPr>
              <w:t>SPBH</w:t>
            </w:r>
            <w:r w:rsidRPr="003D591C">
              <w:rPr>
                <w:rFonts w:ascii="Arial Unicode MS" w:eastAsia="Arial Unicode MS" w:hAnsi="Arial Unicode MS" w:cs="Arial Unicode MS"/>
                <w:sz w:val="20"/>
                <w:szCs w:val="20"/>
              </w:rPr>
              <w:t xml:space="preserve"> để chọn</w:t>
            </w:r>
            <w:r>
              <w:rPr>
                <w:rFonts w:ascii="Arial Unicode MS" w:eastAsia="Arial Unicode MS" w:hAnsi="Arial Unicode MS" w:cs="Arial Unicode MS"/>
                <w:sz w:val="20"/>
                <w:szCs w:val="20"/>
              </w:rPr>
              <w:t xml:space="preserve"> (</w:t>
            </w:r>
            <w:r w:rsidRPr="003D591C">
              <w:rPr>
                <w:rFonts w:ascii="Arial Unicode MS" w:eastAsia="Arial Unicode MS" w:hAnsi="Arial Unicode MS" w:cs="Arial Unicode MS"/>
                <w:sz w:val="20"/>
                <w:szCs w:val="20"/>
              </w:rPr>
              <w:t>Bảo hiểm Xe cơ giới</w:t>
            </w:r>
            <w:r>
              <w:rPr>
                <w:rFonts w:ascii="Arial Unicode MS" w:eastAsia="Arial Unicode MS" w:hAnsi="Arial Unicode MS" w:cs="Arial Unicode MS"/>
                <w:sz w:val="20"/>
                <w:szCs w:val="20"/>
              </w:rPr>
              <w:t xml:space="preserve">, </w:t>
            </w:r>
            <w:r w:rsidRPr="003D591C">
              <w:rPr>
                <w:rFonts w:ascii="Arial Unicode MS" w:eastAsia="Arial Unicode MS" w:hAnsi="Arial Unicode MS" w:cs="Arial Unicode MS"/>
                <w:sz w:val="20"/>
                <w:szCs w:val="20"/>
              </w:rPr>
              <w:t>Bảo hiểm Nhà tư nhân</w:t>
            </w:r>
            <w:r>
              <w:rPr>
                <w:rFonts w:ascii="Arial Unicode MS" w:eastAsia="Arial Unicode MS" w:hAnsi="Arial Unicode MS" w:cs="Arial Unicode MS"/>
                <w:sz w:val="20"/>
                <w:szCs w:val="20"/>
              </w:rPr>
              <w:t xml:space="preserve">, </w:t>
            </w:r>
            <w:r w:rsidRPr="003D591C">
              <w:rPr>
                <w:rFonts w:ascii="Arial Unicode MS" w:eastAsia="Arial Unicode MS" w:hAnsi="Arial Unicode MS" w:cs="Arial Unicode MS"/>
                <w:sz w:val="20"/>
                <w:szCs w:val="20"/>
              </w:rPr>
              <w:t>Bảo hiểm Du lịch quốc tế</w:t>
            </w:r>
            <w:r>
              <w:rPr>
                <w:rFonts w:ascii="Arial Unicode MS" w:eastAsia="Arial Unicode MS" w:hAnsi="Arial Unicode MS" w:cs="Arial Unicode MS"/>
                <w:sz w:val="20"/>
                <w:szCs w:val="20"/>
              </w:rPr>
              <w:t xml:space="preserve">, </w:t>
            </w:r>
            <w:r w:rsidRPr="003D591C">
              <w:rPr>
                <w:rFonts w:ascii="Arial Unicode MS" w:eastAsia="Arial Unicode MS" w:hAnsi="Arial Unicode MS" w:cs="Arial Unicode MS"/>
                <w:sz w:val="20"/>
                <w:szCs w:val="20"/>
              </w:rPr>
              <w:t>Bảo hiểm Tàu thuyền đánh cá</w:t>
            </w:r>
            <w:r>
              <w:rPr>
                <w:rFonts w:ascii="Arial Unicode MS" w:eastAsia="Arial Unicode MS" w:hAnsi="Arial Unicode MS" w:cs="Arial Unicode MS"/>
                <w:sz w:val="20"/>
                <w:szCs w:val="20"/>
              </w:rPr>
              <w:t xml:space="preserve">, </w:t>
            </w:r>
            <w:r w:rsidRPr="003D591C">
              <w:rPr>
                <w:rFonts w:ascii="Arial Unicode MS" w:eastAsia="Arial Unicode MS" w:hAnsi="Arial Unicode MS" w:cs="Arial Unicode MS"/>
                <w:sz w:val="20"/>
                <w:szCs w:val="20"/>
              </w:rPr>
              <w:t>Bảo hiểm Sức khỏe</w:t>
            </w:r>
            <w:r>
              <w:rPr>
                <w:rFonts w:ascii="Arial Unicode MS" w:eastAsia="Arial Unicode MS" w:hAnsi="Arial Unicode MS" w:cs="Arial Unicode MS"/>
                <w:sz w:val="20"/>
                <w:szCs w:val="20"/>
              </w:rPr>
              <w:t xml:space="preserve">, </w:t>
            </w:r>
            <w:r w:rsidRPr="003D591C">
              <w:rPr>
                <w:rFonts w:ascii="Arial Unicode MS" w:eastAsia="Arial Unicode MS" w:hAnsi="Arial Unicode MS" w:cs="Arial Unicode MS"/>
                <w:sz w:val="20"/>
                <w:szCs w:val="20"/>
              </w:rPr>
              <w:t>Bảo hiểm Tài sản kỹ thuật</w:t>
            </w:r>
            <w:r>
              <w:rPr>
                <w:rFonts w:ascii="Arial Unicode MS" w:eastAsia="Arial Unicode MS" w:hAnsi="Arial Unicode MS" w:cs="Arial Unicode MS"/>
                <w:sz w:val="20"/>
                <w:szCs w:val="20"/>
              </w:rPr>
              <w:t>, …).</w:t>
            </w:r>
          </w:p>
          <w:p w14:paraId="67CF888E" w14:textId="64EAC69C" w:rsidR="007507DE" w:rsidRDefault="007507DE" w:rsidP="00F5438E">
            <w:pPr>
              <w:pStyle w:val="ListParagraph1"/>
              <w:numPr>
                <w:ilvl w:val="0"/>
                <w:numId w:val="37"/>
              </w:numPr>
              <w:spacing w:after="0" w:line="240" w:lineRule="auto"/>
              <w:ind w:left="16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Chọn CTBH phân phối: </w:t>
            </w:r>
            <w:ins w:id="98" w:author="O365_ttdvbh_004" w:date="2021-11-25T13:37:00Z">
              <w:r w:rsidR="00794D22">
                <w:rPr>
                  <w:rFonts w:ascii="Arial Unicode MS" w:eastAsia="Arial Unicode MS" w:hAnsi="Arial Unicode MS" w:cs="Arial Unicode MS"/>
                  <w:sz w:val="20"/>
                  <w:szCs w:val="20"/>
                </w:rPr>
                <w:t xml:space="preserve">dựa trên SPBH đã chọn, </w:t>
              </w:r>
            </w:ins>
            <w:r>
              <w:rPr>
                <w:rFonts w:ascii="Arial Unicode MS" w:eastAsia="Arial Unicode MS" w:hAnsi="Arial Unicode MS" w:cs="Arial Unicode MS"/>
                <w:sz w:val="20"/>
                <w:szCs w:val="20"/>
              </w:rPr>
              <w:t xml:space="preserve">hiển thị </w:t>
            </w:r>
            <w:r w:rsidRPr="003D591C">
              <w:rPr>
                <w:rFonts w:ascii="Arial Unicode MS" w:eastAsia="Arial Unicode MS" w:hAnsi="Arial Unicode MS" w:cs="Arial Unicode MS"/>
                <w:sz w:val="20"/>
                <w:szCs w:val="20"/>
              </w:rPr>
              <w:t xml:space="preserve">Dropbox </w:t>
            </w:r>
            <w:r>
              <w:rPr>
                <w:rFonts w:ascii="Arial Unicode MS" w:eastAsia="Arial Unicode MS" w:hAnsi="Arial Unicode MS" w:cs="Arial Unicode MS"/>
                <w:sz w:val="20"/>
                <w:szCs w:val="20"/>
              </w:rPr>
              <w:t xml:space="preserve">CTBH để chọn </w:t>
            </w:r>
            <w:del w:id="99" w:author="O365_ttdvbh_004" w:date="2021-11-25T13:37:00Z">
              <w:r w:rsidDel="00794D22">
                <w:rPr>
                  <w:rFonts w:ascii="Arial Unicode MS" w:eastAsia="Arial Unicode MS" w:hAnsi="Arial Unicode MS" w:cs="Arial Unicode MS"/>
                  <w:sz w:val="20"/>
                  <w:szCs w:val="20"/>
                </w:rPr>
                <w:delText xml:space="preserve">dựa trên SPBH đã chọn </w:delText>
              </w:r>
            </w:del>
            <w:r>
              <w:rPr>
                <w:rFonts w:ascii="Arial Unicode MS" w:eastAsia="Arial Unicode MS" w:hAnsi="Arial Unicode MS" w:cs="Arial Unicode MS"/>
                <w:sz w:val="20"/>
                <w:szCs w:val="20"/>
              </w:rPr>
              <w:t>(Bảo Long, Liberty, PTI, …)</w:t>
            </w:r>
          </w:p>
          <w:p w14:paraId="0FB32200" w14:textId="42B61E44" w:rsidR="0085535F" w:rsidRPr="00B51765" w:rsidRDefault="0085535F" w:rsidP="00F5438E">
            <w:pPr>
              <w:pStyle w:val="ListParagraph1"/>
              <w:numPr>
                <w:ilvl w:val="0"/>
                <w:numId w:val="37"/>
              </w:numPr>
              <w:spacing w:after="0" w:line="240" w:lineRule="auto"/>
              <w:ind w:left="166" w:hanging="180"/>
              <w:jc w:val="both"/>
              <w:rPr>
                <w:rFonts w:ascii="Arial Unicode MS" w:eastAsia="Arial Unicode MS" w:hAnsi="Arial Unicode MS" w:cs="Arial Unicode MS"/>
                <w:sz w:val="20"/>
                <w:szCs w:val="20"/>
                <w:highlight w:val="yellow"/>
                <w:rPrChange w:id="100" w:author="O365_ttdvbh_004" w:date="2021-12-16T15:13:00Z">
                  <w:rPr>
                    <w:rFonts w:ascii="Arial Unicode MS" w:eastAsia="Arial Unicode MS" w:hAnsi="Arial Unicode MS" w:cs="Arial Unicode MS"/>
                    <w:sz w:val="20"/>
                    <w:szCs w:val="20"/>
                  </w:rPr>
                </w:rPrChange>
              </w:rPr>
            </w:pPr>
            <w:commentRangeStart w:id="101"/>
            <w:r w:rsidRPr="00B51765">
              <w:rPr>
                <w:rFonts w:ascii="Arial Unicode MS" w:eastAsia="Arial Unicode MS" w:hAnsi="Arial Unicode MS" w:cs="Arial Unicode MS"/>
                <w:sz w:val="20"/>
                <w:szCs w:val="20"/>
                <w:highlight w:val="yellow"/>
                <w:rPrChange w:id="102" w:author="O365_ttdvbh_004" w:date="2021-12-16T15:13:00Z">
                  <w:rPr>
                    <w:rFonts w:ascii="Arial Unicode MS" w:eastAsia="Arial Unicode MS" w:hAnsi="Arial Unicode MS" w:cs="Arial Unicode MS"/>
                    <w:sz w:val="20"/>
                    <w:szCs w:val="20"/>
                  </w:rPr>
                </w:rPrChange>
              </w:rPr>
              <w:t>Chọn Nhân sự đầu mối của CTBH: dựa trên CTBH đã chọn, hiển thị Dropbox nhân sự đầu mối của CTBH được phân công hỗ trợ Điểm giao dịch chủ quản của người nhập liệu, bao gồm thông tin: tên, số đt di động, mail.</w:t>
            </w:r>
            <w:commentRangeEnd w:id="101"/>
            <w:r w:rsidR="00B51765">
              <w:rPr>
                <w:rStyle w:val="CommentReference"/>
                <w:rFonts w:eastAsiaTheme="minorHAnsi"/>
                <w:snapToGrid w:val="0"/>
                <w:color w:val="000000"/>
                <w:lang w:eastAsia="en-US"/>
              </w:rPr>
              <w:commentReference w:id="101"/>
            </w:r>
          </w:p>
          <w:p w14:paraId="16C52854" w14:textId="6B02E328" w:rsidR="007507DE" w:rsidRDefault="007507DE" w:rsidP="00F5438E">
            <w:pPr>
              <w:pStyle w:val="ListParagraph1"/>
              <w:numPr>
                <w:ilvl w:val="0"/>
                <w:numId w:val="37"/>
              </w:numPr>
              <w:spacing w:after="0" w:line="240" w:lineRule="auto"/>
              <w:ind w:left="166" w:hanging="180"/>
              <w:jc w:val="both"/>
              <w:rPr>
                <w:rFonts w:ascii="Arial Unicode MS" w:eastAsia="Arial Unicode MS" w:hAnsi="Arial Unicode MS" w:cs="Arial Unicode MS"/>
                <w:sz w:val="20"/>
                <w:szCs w:val="20"/>
              </w:rPr>
            </w:pPr>
            <w:commentRangeStart w:id="103"/>
            <w:r>
              <w:rPr>
                <w:rFonts w:ascii="Arial Unicode MS" w:eastAsia="Arial Unicode MS" w:hAnsi="Arial Unicode MS" w:cs="Arial Unicode MS"/>
                <w:sz w:val="20"/>
                <w:szCs w:val="20"/>
              </w:rPr>
              <w:t xml:space="preserve">Nhập liệu thông tin tham gia </w:t>
            </w:r>
            <w:r w:rsidR="006768B5">
              <w:rPr>
                <w:rFonts w:ascii="Arial Unicode MS" w:eastAsia="Arial Unicode MS" w:hAnsi="Arial Unicode MS" w:cs="Arial Unicode MS"/>
                <w:sz w:val="20"/>
                <w:szCs w:val="20"/>
              </w:rPr>
              <w:t xml:space="preserve">BH tương ứng với </w:t>
            </w:r>
            <w:ins w:id="104" w:author="O365_ttdvbh_004" w:date="2021-11-25T13:39:00Z">
              <w:r w:rsidR="00794D22">
                <w:rPr>
                  <w:rFonts w:ascii="Arial Unicode MS" w:eastAsia="Arial Unicode MS" w:hAnsi="Arial Unicode MS" w:cs="Arial Unicode MS"/>
                  <w:sz w:val="20"/>
                  <w:szCs w:val="20"/>
                </w:rPr>
                <w:t xml:space="preserve">SPBH, </w:t>
              </w:r>
            </w:ins>
            <w:r w:rsidR="006768B5">
              <w:rPr>
                <w:rFonts w:ascii="Arial Unicode MS" w:eastAsia="Arial Unicode MS" w:hAnsi="Arial Unicode MS" w:cs="Arial Unicode MS"/>
                <w:sz w:val="20"/>
                <w:szCs w:val="20"/>
              </w:rPr>
              <w:t xml:space="preserve">CTBH đã được chọn, </w:t>
            </w:r>
            <w:del w:id="105" w:author="O365_ttdvbh_004" w:date="2021-11-25T13:39:00Z">
              <w:r w:rsidR="006768B5" w:rsidDel="00794D22">
                <w:rPr>
                  <w:rFonts w:ascii="Arial Unicode MS" w:eastAsia="Arial Unicode MS" w:hAnsi="Arial Unicode MS" w:cs="Arial Unicode MS"/>
                  <w:sz w:val="20"/>
                  <w:szCs w:val="20"/>
                </w:rPr>
                <w:delText xml:space="preserve">bao </w:delText>
              </w:r>
            </w:del>
            <w:r w:rsidR="006768B5">
              <w:rPr>
                <w:rFonts w:ascii="Arial Unicode MS" w:eastAsia="Arial Unicode MS" w:hAnsi="Arial Unicode MS" w:cs="Arial Unicode MS"/>
                <w:sz w:val="20"/>
                <w:szCs w:val="20"/>
              </w:rPr>
              <w:t>gồm:</w:t>
            </w:r>
            <w:commentRangeEnd w:id="103"/>
            <w:r w:rsidR="00B51765">
              <w:rPr>
                <w:rStyle w:val="CommentReference"/>
                <w:rFonts w:eastAsiaTheme="minorHAnsi"/>
                <w:snapToGrid w:val="0"/>
                <w:color w:val="000000"/>
                <w:lang w:eastAsia="en-US"/>
              </w:rPr>
              <w:commentReference w:id="103"/>
            </w:r>
          </w:p>
          <w:p w14:paraId="04336B98" w14:textId="38A28E53" w:rsidR="00216611" w:rsidRDefault="006768B5" w:rsidP="00F5438E">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commentRangeStart w:id="106"/>
            <w:r>
              <w:rPr>
                <w:rFonts w:ascii="Arial Unicode MS" w:eastAsia="Arial Unicode MS" w:hAnsi="Arial Unicode MS" w:cs="Arial Unicode MS"/>
                <w:sz w:val="20"/>
                <w:szCs w:val="20"/>
              </w:rPr>
              <w:t>Đối tượng đư</w:t>
            </w:r>
            <w:ins w:id="107" w:author="O365_ttdvbh_004" w:date="2021-11-25T13:39:00Z">
              <w:r w:rsidR="00794D22">
                <w:rPr>
                  <w:rFonts w:ascii="Arial Unicode MS" w:eastAsia="Arial Unicode MS" w:hAnsi="Arial Unicode MS" w:cs="Arial Unicode MS"/>
                  <w:sz w:val="20"/>
                  <w:szCs w:val="20"/>
                </w:rPr>
                <w:t>ợ</w:t>
              </w:r>
            </w:ins>
            <w:del w:id="108" w:author="O365_ttdvbh_004" w:date="2021-11-25T13:39:00Z">
              <w:r w:rsidDel="00794D22">
                <w:rPr>
                  <w:rFonts w:ascii="Arial Unicode MS" w:eastAsia="Arial Unicode MS" w:hAnsi="Arial Unicode MS" w:cs="Arial Unicode MS"/>
                  <w:sz w:val="20"/>
                  <w:szCs w:val="20"/>
                </w:rPr>
                <w:delText>ơ</w:delText>
              </w:r>
            </w:del>
            <w:r>
              <w:rPr>
                <w:rFonts w:ascii="Arial Unicode MS" w:eastAsia="Arial Unicode MS" w:hAnsi="Arial Unicode MS" w:cs="Arial Unicode MS"/>
                <w:sz w:val="20"/>
                <w:szCs w:val="20"/>
              </w:rPr>
              <w:t>c BH</w:t>
            </w:r>
            <w:r w:rsidR="00216611">
              <w:rPr>
                <w:rFonts w:ascii="Arial Unicode MS" w:eastAsia="Arial Unicode MS" w:hAnsi="Arial Unicode MS" w:cs="Arial Unicode MS"/>
                <w:sz w:val="20"/>
                <w:szCs w:val="20"/>
              </w:rPr>
              <w:t xml:space="preserve"> (áp dụng đv </w:t>
            </w:r>
            <w:r w:rsidR="00216611" w:rsidRPr="00F255BE">
              <w:rPr>
                <w:rFonts w:ascii="Arial Unicode MS" w:eastAsia="Arial Unicode MS" w:hAnsi="Arial Unicode MS" w:cs="Arial Unicode MS"/>
                <w:sz w:val="20"/>
                <w:szCs w:val="20"/>
              </w:rPr>
              <w:t>BH xe cơ giới</w:t>
            </w:r>
            <w:r w:rsidR="00216611">
              <w:rPr>
                <w:rFonts w:ascii="Arial Unicode MS" w:eastAsia="Arial Unicode MS" w:hAnsi="Arial Unicode MS" w:cs="Arial Unicode MS"/>
                <w:sz w:val="20"/>
                <w:szCs w:val="20"/>
              </w:rPr>
              <w:t xml:space="preserve">, Nhà tư nhân, </w:t>
            </w:r>
            <w:r w:rsidR="00216611" w:rsidRPr="003D591C">
              <w:rPr>
                <w:rFonts w:ascii="Arial Unicode MS" w:eastAsia="Arial Unicode MS" w:hAnsi="Arial Unicode MS" w:cs="Arial Unicode MS"/>
                <w:sz w:val="20"/>
                <w:szCs w:val="20"/>
              </w:rPr>
              <w:t>Tàu thuyền đánh cá</w:t>
            </w:r>
            <w:r w:rsidR="00216611">
              <w:rPr>
                <w:rFonts w:ascii="Arial Unicode MS" w:eastAsia="Arial Unicode MS" w:hAnsi="Arial Unicode MS" w:cs="Arial Unicode MS"/>
                <w:sz w:val="20"/>
                <w:szCs w:val="20"/>
              </w:rPr>
              <w:t xml:space="preserve">, </w:t>
            </w:r>
            <w:r w:rsidR="00216611" w:rsidRPr="003D591C">
              <w:rPr>
                <w:rFonts w:ascii="Arial Unicode MS" w:eastAsia="Arial Unicode MS" w:hAnsi="Arial Unicode MS" w:cs="Arial Unicode MS"/>
                <w:sz w:val="20"/>
                <w:szCs w:val="20"/>
              </w:rPr>
              <w:t>Tài sản kỹ thuật</w:t>
            </w:r>
            <w:r w:rsidR="00216611">
              <w:rPr>
                <w:rFonts w:ascii="Arial Unicode MS" w:eastAsia="Arial Unicode MS" w:hAnsi="Arial Unicode MS" w:cs="Arial Unicode MS"/>
                <w:sz w:val="20"/>
                <w:szCs w:val="20"/>
              </w:rPr>
              <w:t xml:space="preserve">, …) </w:t>
            </w:r>
          </w:p>
          <w:p w14:paraId="1F41E1A9" w14:textId="5F13C56D" w:rsidR="00EB2776" w:rsidRPr="00EB2776" w:rsidRDefault="00EB2776" w:rsidP="00EB2776">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Người được bảo hiểm (áp dụng đv BH </w:t>
            </w:r>
            <w:r w:rsidRPr="003D591C">
              <w:rPr>
                <w:rFonts w:ascii="Arial Unicode MS" w:eastAsia="Arial Unicode MS" w:hAnsi="Arial Unicode MS" w:cs="Arial Unicode MS"/>
                <w:sz w:val="20"/>
                <w:szCs w:val="20"/>
              </w:rPr>
              <w:t>Du lịch quốc tế</w:t>
            </w:r>
            <w:r>
              <w:rPr>
                <w:rFonts w:ascii="Arial Unicode MS" w:eastAsia="Arial Unicode MS" w:hAnsi="Arial Unicode MS" w:cs="Arial Unicode MS"/>
                <w:sz w:val="20"/>
                <w:szCs w:val="20"/>
              </w:rPr>
              <w:t xml:space="preserve">, </w:t>
            </w:r>
            <w:r w:rsidRPr="003D591C">
              <w:rPr>
                <w:rFonts w:ascii="Arial Unicode MS" w:eastAsia="Arial Unicode MS" w:hAnsi="Arial Unicode MS" w:cs="Arial Unicode MS"/>
                <w:sz w:val="20"/>
                <w:szCs w:val="20"/>
              </w:rPr>
              <w:t>Sức khỏe</w:t>
            </w:r>
            <w:r>
              <w:rPr>
                <w:rFonts w:ascii="Arial Unicode MS" w:eastAsia="Arial Unicode MS" w:hAnsi="Arial Unicode MS" w:cs="Arial Unicode MS"/>
                <w:sz w:val="20"/>
                <w:szCs w:val="20"/>
              </w:rPr>
              <w:t>, …)</w:t>
            </w:r>
          </w:p>
          <w:p w14:paraId="249BDF7C" w14:textId="3018A1B3" w:rsidR="00216611" w:rsidRDefault="00216611" w:rsidP="00F5438E">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sidRPr="00F255BE">
              <w:rPr>
                <w:rFonts w:ascii="Arial Unicode MS" w:eastAsia="Arial Unicode MS" w:hAnsi="Arial Unicode MS" w:cs="Arial Unicode MS"/>
                <w:sz w:val="20"/>
                <w:szCs w:val="20"/>
                <w:rPrChange w:id="109" w:author="O365_ttdvbh_004" w:date="2021-11-25T14:33:00Z">
                  <w:rPr>
                    <w:rFonts w:ascii="Arial Unicode MS" w:eastAsia="Arial Unicode MS" w:hAnsi="Arial Unicode MS" w:cs="Arial Unicode MS"/>
                    <w:sz w:val="20"/>
                    <w:szCs w:val="20"/>
                    <w:highlight w:val="yellow"/>
                  </w:rPr>
                </w:rPrChange>
              </w:rPr>
              <w:t>Thông tin về thế chấp/cầm cố tại Sacombank (áp dụng đv BH xe cơ giới, Nhà tư nhân, Tàu thuyền đánh cá, Tài sản kỹ thuật, …)</w:t>
            </w:r>
            <w:r>
              <w:rPr>
                <w:rFonts w:ascii="Arial Unicode MS" w:eastAsia="Arial Unicode MS" w:hAnsi="Arial Unicode MS" w:cs="Arial Unicode MS"/>
                <w:sz w:val="20"/>
                <w:szCs w:val="20"/>
              </w:rPr>
              <w:t xml:space="preserve">: check chọn </w:t>
            </w:r>
            <w:r w:rsidRPr="00F255BE">
              <w:rPr>
                <w:rFonts w:ascii="Arial Unicode MS" w:eastAsia="Arial Unicode MS" w:hAnsi="Arial Unicode MS" w:cs="Arial Unicode MS"/>
                <w:sz w:val="20"/>
                <w:szCs w:val="20"/>
                <w:rPrChange w:id="110" w:author="O365_ttdvbh_004" w:date="2021-11-25T14:33:00Z">
                  <w:rPr>
                    <w:rFonts w:ascii="Arial Unicode MS" w:eastAsia="Arial Unicode MS" w:hAnsi="Arial Unicode MS" w:cs="Arial Unicode MS"/>
                    <w:b/>
                    <w:bCs/>
                    <w:sz w:val="20"/>
                    <w:szCs w:val="20"/>
                  </w:rPr>
                </w:rPrChange>
              </w:rPr>
              <w:t>Có or Không</w:t>
            </w:r>
            <w:r>
              <w:rPr>
                <w:rFonts w:ascii="Arial Unicode MS" w:eastAsia="Arial Unicode MS" w:hAnsi="Arial Unicode MS" w:cs="Arial Unicode MS"/>
                <w:sz w:val="20"/>
                <w:szCs w:val="20"/>
              </w:rPr>
              <w:t>.</w:t>
            </w:r>
          </w:p>
          <w:p w14:paraId="3C001EC7" w14:textId="5467E3B6" w:rsidR="00216611" w:rsidRPr="00F255BE" w:rsidRDefault="00216611" w:rsidP="00EB2776">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Change w:id="111" w:author="O365_ttdvbh_004" w:date="2021-11-25T14:33:00Z">
                  <w:rPr>
                    <w:rFonts w:ascii="Arial Unicode MS" w:eastAsia="Arial Unicode MS" w:hAnsi="Arial Unicode MS" w:cs="Arial Unicode MS"/>
                    <w:b/>
                    <w:bCs/>
                    <w:sz w:val="20"/>
                    <w:szCs w:val="20"/>
                    <w:highlight w:val="yellow"/>
                  </w:rPr>
                </w:rPrChange>
              </w:rPr>
            </w:pPr>
            <w:r w:rsidRPr="00F255BE">
              <w:rPr>
                <w:rFonts w:ascii="Arial Unicode MS" w:eastAsia="Arial Unicode MS" w:hAnsi="Arial Unicode MS" w:cs="Arial Unicode MS"/>
                <w:sz w:val="20"/>
                <w:szCs w:val="20"/>
                <w:rPrChange w:id="112" w:author="O365_ttdvbh_004" w:date="2021-11-25T14:33:00Z">
                  <w:rPr>
                    <w:rFonts w:ascii="Arial Unicode MS" w:eastAsia="Arial Unicode MS" w:hAnsi="Arial Unicode MS" w:cs="Arial Unicode MS"/>
                    <w:sz w:val="20"/>
                    <w:szCs w:val="20"/>
                    <w:highlight w:val="yellow"/>
                  </w:rPr>
                </w:rPrChange>
              </w:rPr>
              <w:t xml:space="preserve">Mã tài sản trên T24/LOS (áp dụng khi có thế chấp/cầm cố tại Sacombank): </w:t>
            </w:r>
            <w:commentRangeStart w:id="113"/>
            <w:r w:rsidRPr="00F255BE">
              <w:rPr>
                <w:rFonts w:ascii="Arial Unicode MS" w:eastAsia="Arial Unicode MS" w:hAnsi="Arial Unicode MS" w:cs="Arial Unicode MS"/>
                <w:sz w:val="20"/>
                <w:szCs w:val="20"/>
                <w:rPrChange w:id="114" w:author="O365_ttdvbh_004" w:date="2021-11-25T14:33:00Z">
                  <w:rPr>
                    <w:rFonts w:ascii="Arial Unicode MS" w:eastAsia="Arial Unicode MS" w:hAnsi="Arial Unicode MS" w:cs="Arial Unicode MS"/>
                    <w:b/>
                    <w:bCs/>
                    <w:sz w:val="20"/>
                    <w:szCs w:val="20"/>
                    <w:highlight w:val="yellow"/>
                  </w:rPr>
                </w:rPrChange>
              </w:rPr>
              <w:t xml:space="preserve">nhập mã ID </w:t>
            </w:r>
            <w:r w:rsidR="00267DE9" w:rsidRPr="00F255BE">
              <w:rPr>
                <w:rFonts w:ascii="Arial Unicode MS" w:eastAsia="Arial Unicode MS" w:hAnsi="Arial Unicode MS" w:cs="Arial Unicode MS"/>
                <w:sz w:val="20"/>
                <w:szCs w:val="20"/>
                <w:rPrChange w:id="115" w:author="O365_ttdvbh_004" w:date="2021-11-25T14:33:00Z">
                  <w:rPr>
                    <w:rFonts w:ascii="Arial Unicode MS" w:eastAsia="Arial Unicode MS" w:hAnsi="Arial Unicode MS" w:cs="Arial Unicode MS"/>
                    <w:b/>
                    <w:bCs/>
                    <w:sz w:val="20"/>
                    <w:szCs w:val="20"/>
                    <w:highlight w:val="yellow"/>
                  </w:rPr>
                </w:rPrChange>
              </w:rPr>
              <w:t xml:space="preserve">TS trên </w:t>
            </w:r>
            <w:r w:rsidRPr="00F255BE">
              <w:rPr>
                <w:rFonts w:ascii="Arial Unicode MS" w:eastAsia="Arial Unicode MS" w:hAnsi="Arial Unicode MS" w:cs="Arial Unicode MS"/>
                <w:sz w:val="20"/>
                <w:szCs w:val="20"/>
                <w:rPrChange w:id="116" w:author="O365_ttdvbh_004" w:date="2021-11-25T14:33:00Z">
                  <w:rPr>
                    <w:rFonts w:ascii="Arial Unicode MS" w:eastAsia="Arial Unicode MS" w:hAnsi="Arial Unicode MS" w:cs="Arial Unicode MS"/>
                    <w:b/>
                    <w:bCs/>
                    <w:sz w:val="20"/>
                    <w:szCs w:val="20"/>
                    <w:highlight w:val="yellow"/>
                  </w:rPr>
                </w:rPrChange>
              </w:rPr>
              <w:t>LOS hoặc MTS T24</w:t>
            </w:r>
            <w:r w:rsidR="00267DE9" w:rsidRPr="00F255BE">
              <w:rPr>
                <w:rFonts w:ascii="Arial Unicode MS" w:eastAsia="Arial Unicode MS" w:hAnsi="Arial Unicode MS" w:cs="Arial Unicode MS"/>
                <w:sz w:val="20"/>
                <w:szCs w:val="20"/>
                <w:rPrChange w:id="117" w:author="O365_ttdvbh_004" w:date="2021-11-25T14:33:00Z">
                  <w:rPr>
                    <w:rFonts w:ascii="Arial Unicode MS" w:eastAsia="Arial Unicode MS" w:hAnsi="Arial Unicode MS" w:cs="Arial Unicode MS"/>
                    <w:b/>
                    <w:bCs/>
                    <w:sz w:val="20"/>
                    <w:szCs w:val="20"/>
                    <w:highlight w:val="yellow"/>
                  </w:rPr>
                </w:rPrChange>
              </w:rPr>
              <w:t>,</w:t>
            </w:r>
            <w:r w:rsidRPr="00F255BE">
              <w:rPr>
                <w:rFonts w:ascii="Arial Unicode MS" w:eastAsia="Arial Unicode MS" w:hAnsi="Arial Unicode MS" w:cs="Arial Unicode MS"/>
                <w:sz w:val="20"/>
                <w:szCs w:val="20"/>
                <w:rPrChange w:id="118" w:author="O365_ttdvbh_004" w:date="2021-11-25T14:33:00Z">
                  <w:rPr>
                    <w:rFonts w:ascii="Arial Unicode MS" w:eastAsia="Arial Unicode MS" w:hAnsi="Arial Unicode MS" w:cs="Arial Unicode MS"/>
                    <w:b/>
                    <w:bCs/>
                    <w:sz w:val="20"/>
                    <w:szCs w:val="20"/>
                    <w:highlight w:val="yellow"/>
                  </w:rPr>
                </w:rPrChange>
              </w:rPr>
              <w:t xml:space="preserve"> có verify dữ liệu từ hệ thống</w:t>
            </w:r>
            <w:commentRangeEnd w:id="113"/>
            <w:r w:rsidR="00794D22" w:rsidRPr="00F255BE">
              <w:rPr>
                <w:rFonts w:ascii="Arial Unicode MS" w:eastAsia="Arial Unicode MS" w:hAnsi="Arial Unicode MS" w:cs="Arial Unicode MS"/>
                <w:sz w:val="20"/>
                <w:szCs w:val="20"/>
                <w:rPrChange w:id="119" w:author="O365_ttdvbh_004" w:date="2021-11-25T14:33:00Z">
                  <w:rPr>
                    <w:rStyle w:val="CommentReference"/>
                    <w:rFonts w:eastAsiaTheme="minorHAnsi"/>
                    <w:snapToGrid w:val="0"/>
                    <w:color w:val="000000"/>
                    <w:lang w:eastAsia="en-US"/>
                  </w:rPr>
                </w:rPrChange>
              </w:rPr>
              <w:commentReference w:id="113"/>
            </w:r>
            <w:ins w:id="120" w:author="O365_ttdvbh_004" w:date="2021-11-25T13:43:00Z">
              <w:r w:rsidR="00794D22" w:rsidRPr="00F255BE">
                <w:rPr>
                  <w:rFonts w:ascii="Arial Unicode MS" w:eastAsia="Arial Unicode MS" w:hAnsi="Arial Unicode MS" w:cs="Arial Unicode MS"/>
                  <w:sz w:val="20"/>
                  <w:szCs w:val="20"/>
                  <w:rPrChange w:id="121" w:author="O365_ttdvbh_004" w:date="2021-11-25T14:33:00Z">
                    <w:rPr>
                      <w:rFonts w:ascii="Arial Unicode MS" w:eastAsia="Arial Unicode MS" w:hAnsi="Arial Unicode MS" w:cs="Arial Unicode MS"/>
                      <w:b/>
                      <w:bCs/>
                      <w:sz w:val="20"/>
                      <w:szCs w:val="20"/>
                      <w:highlight w:val="yellow"/>
                    </w:rPr>
                  </w:rPrChange>
                </w:rPr>
                <w:t xml:space="preserve"> LOS</w:t>
              </w:r>
            </w:ins>
            <w:ins w:id="122" w:author="O365_ttdvbh_004" w:date="2021-11-25T13:47:00Z">
              <w:r w:rsidR="006A5AD2" w:rsidRPr="00F255BE">
                <w:rPr>
                  <w:rFonts w:ascii="Arial Unicode MS" w:eastAsia="Arial Unicode MS" w:hAnsi="Arial Unicode MS" w:cs="Arial Unicode MS"/>
                  <w:sz w:val="20"/>
                  <w:szCs w:val="20"/>
                  <w:rPrChange w:id="123" w:author="O365_ttdvbh_004" w:date="2021-11-25T14:33:00Z">
                    <w:rPr>
                      <w:rFonts w:ascii="Arial Unicode MS" w:eastAsia="Arial Unicode MS" w:hAnsi="Arial Unicode MS" w:cs="Arial Unicode MS"/>
                      <w:b/>
                      <w:bCs/>
                      <w:sz w:val="20"/>
                      <w:szCs w:val="20"/>
                      <w:highlight w:val="yellow"/>
                    </w:rPr>
                  </w:rPrChange>
                </w:rPr>
                <w:t xml:space="preserve"> để đảm bảo nhập liệu chính xác.</w:t>
              </w:r>
            </w:ins>
          </w:p>
          <w:p w14:paraId="57217DEF" w14:textId="77777777" w:rsidR="00267DE9" w:rsidRPr="00F255BE" w:rsidRDefault="00267DE9" w:rsidP="00EB2776">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Change w:id="124" w:author="O365_ttdvbh_004" w:date="2021-11-25T14:33:00Z">
                  <w:rPr>
                    <w:rFonts w:ascii="Arial Unicode MS" w:eastAsia="Arial Unicode MS" w:hAnsi="Arial Unicode MS" w:cs="Arial Unicode MS"/>
                    <w:sz w:val="20"/>
                    <w:szCs w:val="20"/>
                    <w:highlight w:val="yellow"/>
                  </w:rPr>
                </w:rPrChange>
              </w:rPr>
            </w:pPr>
            <w:r w:rsidRPr="00F255BE">
              <w:rPr>
                <w:rFonts w:ascii="Arial Unicode MS" w:eastAsia="Arial Unicode MS" w:hAnsi="Arial Unicode MS" w:cs="Arial Unicode MS"/>
                <w:sz w:val="20"/>
                <w:szCs w:val="20"/>
                <w:rPrChange w:id="125" w:author="O365_ttdvbh_004" w:date="2021-11-25T14:33:00Z">
                  <w:rPr>
                    <w:rFonts w:ascii="Arial Unicode MS" w:eastAsia="Arial Unicode MS" w:hAnsi="Arial Unicode MS" w:cs="Arial Unicode MS"/>
                    <w:sz w:val="20"/>
                    <w:szCs w:val="20"/>
                    <w:highlight w:val="yellow"/>
                  </w:rPr>
                </w:rPrChange>
              </w:rPr>
              <w:t>Thông tin chủ sở hữu (không áp dụng đv bảo hiểm con người):</w:t>
            </w:r>
          </w:p>
          <w:p w14:paraId="4FFEE19B" w14:textId="6DCD0117" w:rsidR="00267DE9" w:rsidRPr="00F255BE" w:rsidRDefault="00267DE9" w:rsidP="00EB2776">
            <w:pPr>
              <w:pStyle w:val="ListParagraph1"/>
              <w:numPr>
                <w:ilvl w:val="0"/>
                <w:numId w:val="39"/>
              </w:numPr>
              <w:spacing w:after="0" w:line="240" w:lineRule="auto"/>
              <w:ind w:left="616" w:hanging="270"/>
              <w:jc w:val="both"/>
              <w:rPr>
                <w:rFonts w:ascii="Arial Unicode MS" w:eastAsia="Arial Unicode MS" w:hAnsi="Arial Unicode MS" w:cs="Arial Unicode MS"/>
                <w:sz w:val="20"/>
                <w:szCs w:val="20"/>
                <w:rPrChange w:id="126" w:author="O365_ttdvbh_004" w:date="2021-11-25T14:33:00Z">
                  <w:rPr>
                    <w:rFonts w:ascii="Arial Unicode MS" w:eastAsia="Arial Unicode MS" w:hAnsi="Arial Unicode MS" w:cs="Arial Unicode MS"/>
                    <w:sz w:val="20"/>
                    <w:szCs w:val="20"/>
                    <w:highlight w:val="yellow"/>
                  </w:rPr>
                </w:rPrChange>
              </w:rPr>
            </w:pPr>
            <w:r w:rsidRPr="00F255BE">
              <w:rPr>
                <w:rFonts w:ascii="Arial Unicode MS" w:eastAsia="Arial Unicode MS" w:hAnsi="Arial Unicode MS" w:cs="Arial Unicode MS"/>
                <w:sz w:val="20"/>
                <w:szCs w:val="20"/>
                <w:rPrChange w:id="127" w:author="O365_ttdvbh_004" w:date="2021-11-25T14:33:00Z">
                  <w:rPr>
                    <w:rFonts w:ascii="Arial Unicode MS" w:eastAsia="Arial Unicode MS" w:hAnsi="Arial Unicode MS" w:cs="Arial Unicode MS"/>
                    <w:sz w:val="20"/>
                    <w:szCs w:val="20"/>
                    <w:highlight w:val="yellow"/>
                  </w:rPr>
                </w:rPrChange>
              </w:rPr>
              <w:t xml:space="preserve">Có thế chấp/cầm cố tại Sacombank: </w:t>
            </w:r>
            <w:ins w:id="128" w:author="O365_ttdvbh_004" w:date="2021-11-25T13:48:00Z">
              <w:r w:rsidR="006A5AD2" w:rsidRPr="00F255BE">
                <w:rPr>
                  <w:rFonts w:ascii="Arial Unicode MS" w:eastAsia="Arial Unicode MS" w:hAnsi="Arial Unicode MS" w:cs="Arial Unicode MS"/>
                  <w:sz w:val="20"/>
                  <w:szCs w:val="20"/>
                  <w:rPrChange w:id="129" w:author="O365_ttdvbh_004" w:date="2021-11-25T14:33:00Z">
                    <w:rPr>
                      <w:rFonts w:ascii="Arial Unicode MS" w:eastAsia="Arial Unicode MS" w:hAnsi="Arial Unicode MS" w:cs="Arial Unicode MS"/>
                      <w:sz w:val="20"/>
                      <w:szCs w:val="20"/>
                      <w:highlight w:val="yellow"/>
                    </w:rPr>
                  </w:rPrChange>
                </w:rPr>
                <w:t xml:space="preserve">dựa trên MTS đã nhập, </w:t>
              </w:r>
            </w:ins>
            <w:r w:rsidRPr="00F255BE">
              <w:rPr>
                <w:rFonts w:ascii="Arial Unicode MS" w:eastAsia="Arial Unicode MS" w:hAnsi="Arial Unicode MS" w:cs="Arial Unicode MS"/>
                <w:sz w:val="20"/>
                <w:szCs w:val="20"/>
                <w:rPrChange w:id="130" w:author="O365_ttdvbh_004" w:date="2021-11-25T14:33:00Z">
                  <w:rPr>
                    <w:rFonts w:ascii="Arial Unicode MS" w:eastAsia="Arial Unicode MS" w:hAnsi="Arial Unicode MS" w:cs="Arial Unicode MS"/>
                    <w:sz w:val="20"/>
                    <w:szCs w:val="20"/>
                    <w:highlight w:val="yellow"/>
                  </w:rPr>
                </w:rPrChange>
              </w:rPr>
              <w:t>tự động hiển thị</w:t>
            </w:r>
            <w:del w:id="131" w:author="O365_ttdvbh_004" w:date="2021-11-25T13:48:00Z">
              <w:r w:rsidRPr="00F255BE" w:rsidDel="006A5AD2">
                <w:rPr>
                  <w:rFonts w:ascii="Arial Unicode MS" w:eastAsia="Arial Unicode MS" w:hAnsi="Arial Unicode MS" w:cs="Arial Unicode MS"/>
                  <w:sz w:val="20"/>
                  <w:szCs w:val="20"/>
                  <w:rPrChange w:id="132" w:author="O365_ttdvbh_004" w:date="2021-11-25T14:33:00Z">
                    <w:rPr>
                      <w:rFonts w:ascii="Arial Unicode MS" w:eastAsia="Arial Unicode MS" w:hAnsi="Arial Unicode MS" w:cs="Arial Unicode MS"/>
                      <w:sz w:val="20"/>
                      <w:szCs w:val="20"/>
                      <w:highlight w:val="yellow"/>
                    </w:rPr>
                  </w:rPrChange>
                </w:rPr>
                <w:delText xml:space="preserve"> dựa trên MTS đã nhập</w:delText>
              </w:r>
            </w:del>
            <w:ins w:id="133" w:author="O365_ttdvbh_004" w:date="2021-11-25T13:48:00Z">
              <w:r w:rsidR="006A5AD2" w:rsidRPr="00F255BE">
                <w:rPr>
                  <w:rFonts w:ascii="Arial Unicode MS" w:eastAsia="Arial Unicode MS" w:hAnsi="Arial Unicode MS" w:cs="Arial Unicode MS"/>
                  <w:sz w:val="20"/>
                  <w:szCs w:val="20"/>
                  <w:rPrChange w:id="134" w:author="O365_ttdvbh_004" w:date="2021-11-25T14:33:00Z">
                    <w:rPr>
                      <w:rFonts w:ascii="Arial Unicode MS" w:eastAsia="Arial Unicode MS" w:hAnsi="Arial Unicode MS" w:cs="Arial Unicode MS"/>
                      <w:sz w:val="20"/>
                      <w:szCs w:val="20"/>
                      <w:highlight w:val="yellow"/>
                    </w:rPr>
                  </w:rPrChange>
                </w:rPr>
                <w:t xml:space="preserve"> thông tin </w:t>
              </w:r>
            </w:ins>
            <w:del w:id="135" w:author="O365_ttdvbh_004" w:date="2021-11-25T13:48:00Z">
              <w:r w:rsidRPr="00F255BE" w:rsidDel="006A5AD2">
                <w:rPr>
                  <w:rFonts w:ascii="Arial Unicode MS" w:eastAsia="Arial Unicode MS" w:hAnsi="Arial Unicode MS" w:cs="Arial Unicode MS"/>
                  <w:sz w:val="20"/>
                  <w:szCs w:val="20"/>
                  <w:rPrChange w:id="136" w:author="O365_ttdvbh_004" w:date="2021-11-25T14:33:00Z">
                    <w:rPr>
                      <w:rFonts w:ascii="Arial Unicode MS" w:eastAsia="Arial Unicode MS" w:hAnsi="Arial Unicode MS" w:cs="Arial Unicode MS"/>
                      <w:sz w:val="20"/>
                      <w:szCs w:val="20"/>
                      <w:highlight w:val="yellow"/>
                    </w:rPr>
                  </w:rPrChange>
                </w:rPr>
                <w:delText xml:space="preserve">, </w:delText>
              </w:r>
            </w:del>
            <w:del w:id="137" w:author="O365_ttdvbh_004" w:date="2021-11-25T13:46:00Z">
              <w:r w:rsidRPr="00F255BE" w:rsidDel="006A5AD2">
                <w:rPr>
                  <w:rFonts w:ascii="Arial Unicode MS" w:eastAsia="Arial Unicode MS" w:hAnsi="Arial Unicode MS" w:cs="Arial Unicode MS"/>
                  <w:sz w:val="20"/>
                  <w:szCs w:val="20"/>
                  <w:rPrChange w:id="138" w:author="O365_ttdvbh_004" w:date="2021-11-25T14:33:00Z">
                    <w:rPr>
                      <w:rFonts w:ascii="Arial Unicode MS" w:eastAsia="Arial Unicode MS" w:hAnsi="Arial Unicode MS" w:cs="Arial Unicode MS"/>
                      <w:sz w:val="20"/>
                      <w:szCs w:val="20"/>
                      <w:highlight w:val="yellow"/>
                    </w:rPr>
                  </w:rPrChange>
                </w:rPr>
                <w:delText>đồng bộ</w:delText>
              </w:r>
            </w:del>
            <w:ins w:id="139" w:author="O365_ttdvbh_004" w:date="2021-11-25T13:46:00Z">
              <w:r w:rsidR="006A5AD2" w:rsidRPr="00F255BE">
                <w:rPr>
                  <w:rFonts w:ascii="Arial Unicode MS" w:eastAsia="Arial Unicode MS" w:hAnsi="Arial Unicode MS" w:cs="Arial Unicode MS"/>
                  <w:sz w:val="20"/>
                  <w:szCs w:val="20"/>
                  <w:rPrChange w:id="140" w:author="O365_ttdvbh_004" w:date="2021-11-25T14:33:00Z">
                    <w:rPr>
                      <w:rFonts w:ascii="Arial Unicode MS" w:eastAsia="Arial Unicode MS" w:hAnsi="Arial Unicode MS" w:cs="Arial Unicode MS"/>
                      <w:sz w:val="20"/>
                      <w:szCs w:val="20"/>
                      <w:highlight w:val="yellow"/>
                    </w:rPr>
                  </w:rPrChange>
                </w:rPr>
                <w:t>lấy</w:t>
              </w:r>
            </w:ins>
            <w:r w:rsidRPr="00F255BE">
              <w:rPr>
                <w:rFonts w:ascii="Arial Unicode MS" w:eastAsia="Arial Unicode MS" w:hAnsi="Arial Unicode MS" w:cs="Arial Unicode MS"/>
                <w:sz w:val="20"/>
                <w:szCs w:val="20"/>
                <w:rPrChange w:id="141" w:author="O365_ttdvbh_004" w:date="2021-11-25T14:33:00Z">
                  <w:rPr>
                    <w:rFonts w:ascii="Arial Unicode MS" w:eastAsia="Arial Unicode MS" w:hAnsi="Arial Unicode MS" w:cs="Arial Unicode MS"/>
                    <w:sz w:val="20"/>
                    <w:szCs w:val="20"/>
                    <w:highlight w:val="yellow"/>
                  </w:rPr>
                </w:rPrChange>
              </w:rPr>
              <w:t xml:space="preserve"> </w:t>
            </w:r>
            <w:del w:id="142" w:author="O365_ttdvbh_004" w:date="2021-11-25T13:48:00Z">
              <w:r w:rsidR="00EB2776" w:rsidRPr="00F255BE" w:rsidDel="006A5AD2">
                <w:rPr>
                  <w:rFonts w:ascii="Arial Unicode MS" w:eastAsia="Arial Unicode MS" w:hAnsi="Arial Unicode MS" w:cs="Arial Unicode MS"/>
                  <w:sz w:val="20"/>
                  <w:szCs w:val="20"/>
                  <w:rPrChange w:id="143" w:author="O365_ttdvbh_004" w:date="2021-11-25T14:33:00Z">
                    <w:rPr>
                      <w:rFonts w:ascii="Arial Unicode MS" w:eastAsia="Arial Unicode MS" w:hAnsi="Arial Unicode MS" w:cs="Arial Unicode MS"/>
                      <w:sz w:val="20"/>
                      <w:szCs w:val="20"/>
                      <w:highlight w:val="yellow"/>
                    </w:rPr>
                  </w:rPrChange>
                </w:rPr>
                <w:delText xml:space="preserve">thông tin </w:delText>
              </w:r>
            </w:del>
            <w:r w:rsidRPr="00F255BE">
              <w:rPr>
                <w:rFonts w:ascii="Arial Unicode MS" w:eastAsia="Arial Unicode MS" w:hAnsi="Arial Unicode MS" w:cs="Arial Unicode MS"/>
                <w:sz w:val="20"/>
                <w:szCs w:val="20"/>
                <w:rPrChange w:id="144" w:author="O365_ttdvbh_004" w:date="2021-11-25T14:33:00Z">
                  <w:rPr>
                    <w:rFonts w:ascii="Arial Unicode MS" w:eastAsia="Arial Unicode MS" w:hAnsi="Arial Unicode MS" w:cs="Arial Unicode MS"/>
                    <w:sz w:val="20"/>
                    <w:szCs w:val="20"/>
                    <w:highlight w:val="yellow"/>
                  </w:rPr>
                </w:rPrChange>
              </w:rPr>
              <w:t>từ LOS.</w:t>
            </w:r>
          </w:p>
          <w:p w14:paraId="668FE0B6" w14:textId="1A93EFCF" w:rsidR="00267DE9" w:rsidRPr="00F255BE" w:rsidRDefault="00267DE9" w:rsidP="00EB2776">
            <w:pPr>
              <w:pStyle w:val="ListParagraph1"/>
              <w:numPr>
                <w:ilvl w:val="0"/>
                <w:numId w:val="39"/>
              </w:numPr>
              <w:spacing w:after="0" w:line="240" w:lineRule="auto"/>
              <w:ind w:left="616" w:hanging="270"/>
              <w:jc w:val="both"/>
              <w:rPr>
                <w:rFonts w:ascii="Arial Unicode MS" w:eastAsia="Arial Unicode MS" w:hAnsi="Arial Unicode MS" w:cs="Arial Unicode MS"/>
                <w:sz w:val="20"/>
                <w:szCs w:val="20"/>
                <w:rPrChange w:id="145" w:author="O365_ttdvbh_004" w:date="2021-11-25T14:33:00Z">
                  <w:rPr>
                    <w:rFonts w:ascii="Arial Unicode MS" w:eastAsia="Arial Unicode MS" w:hAnsi="Arial Unicode MS" w:cs="Arial Unicode MS"/>
                    <w:sz w:val="20"/>
                    <w:szCs w:val="20"/>
                    <w:highlight w:val="yellow"/>
                  </w:rPr>
                </w:rPrChange>
              </w:rPr>
            </w:pPr>
            <w:r w:rsidRPr="00F255BE">
              <w:rPr>
                <w:rFonts w:ascii="Arial Unicode MS" w:eastAsia="Arial Unicode MS" w:hAnsi="Arial Unicode MS" w:cs="Arial Unicode MS"/>
                <w:sz w:val="20"/>
                <w:szCs w:val="20"/>
                <w:rPrChange w:id="146" w:author="O365_ttdvbh_004" w:date="2021-11-25T14:33:00Z">
                  <w:rPr>
                    <w:rFonts w:ascii="Arial Unicode MS" w:eastAsia="Arial Unicode MS" w:hAnsi="Arial Unicode MS" w:cs="Arial Unicode MS"/>
                    <w:sz w:val="20"/>
                    <w:szCs w:val="20"/>
                    <w:highlight w:val="yellow"/>
                  </w:rPr>
                </w:rPrChange>
              </w:rPr>
              <w:t>Không có thế chấp/cầm cố tại Sacombank: nhập liệu</w:t>
            </w:r>
          </w:p>
          <w:p w14:paraId="4FBBF545" w14:textId="5A156E04" w:rsidR="00267DE9" w:rsidRPr="00F255BE" w:rsidRDefault="00267DE9" w:rsidP="00EB2776">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Change w:id="147" w:author="O365_ttdvbh_004" w:date="2021-11-25T14:33:00Z">
                  <w:rPr>
                    <w:rFonts w:ascii="Arial Unicode MS" w:eastAsia="Arial Unicode MS" w:hAnsi="Arial Unicode MS" w:cs="Arial Unicode MS"/>
                    <w:sz w:val="20"/>
                    <w:szCs w:val="20"/>
                    <w:highlight w:val="yellow"/>
                  </w:rPr>
                </w:rPrChange>
              </w:rPr>
            </w:pPr>
            <w:r w:rsidRPr="00F255BE">
              <w:rPr>
                <w:rFonts w:ascii="Arial Unicode MS" w:eastAsia="Arial Unicode MS" w:hAnsi="Arial Unicode MS" w:cs="Arial Unicode MS"/>
                <w:sz w:val="20"/>
                <w:szCs w:val="20"/>
                <w:rPrChange w:id="148" w:author="O365_ttdvbh_004" w:date="2021-11-25T14:33:00Z">
                  <w:rPr>
                    <w:rFonts w:ascii="Arial Unicode MS" w:eastAsia="Arial Unicode MS" w:hAnsi="Arial Unicode MS" w:cs="Arial Unicode MS"/>
                    <w:sz w:val="20"/>
                    <w:szCs w:val="20"/>
                    <w:highlight w:val="yellow"/>
                  </w:rPr>
                </w:rPrChange>
              </w:rPr>
              <w:t xml:space="preserve">Thông tin bảo đảm </w:t>
            </w:r>
            <w:r w:rsidR="004374A6" w:rsidRPr="00F255BE">
              <w:rPr>
                <w:rFonts w:ascii="Arial Unicode MS" w:eastAsia="Arial Unicode MS" w:hAnsi="Arial Unicode MS" w:cs="Arial Unicode MS"/>
                <w:sz w:val="20"/>
                <w:szCs w:val="20"/>
                <w:rPrChange w:id="149" w:author="O365_ttdvbh_004" w:date="2021-11-25T14:33:00Z">
                  <w:rPr>
                    <w:rFonts w:ascii="Arial Unicode MS" w:eastAsia="Arial Unicode MS" w:hAnsi="Arial Unicode MS" w:cs="Arial Unicode MS"/>
                    <w:sz w:val="20"/>
                    <w:szCs w:val="20"/>
                    <w:highlight w:val="yellow"/>
                  </w:rPr>
                </w:rPrChange>
              </w:rPr>
              <w:t xml:space="preserve">của tài sản </w:t>
            </w:r>
            <w:r w:rsidRPr="00F255BE">
              <w:rPr>
                <w:rFonts w:ascii="Arial Unicode MS" w:eastAsia="Arial Unicode MS" w:hAnsi="Arial Unicode MS" w:cs="Arial Unicode MS"/>
                <w:sz w:val="20"/>
                <w:szCs w:val="20"/>
                <w:rPrChange w:id="150" w:author="O365_ttdvbh_004" w:date="2021-11-25T14:33:00Z">
                  <w:rPr>
                    <w:rFonts w:ascii="Arial Unicode MS" w:eastAsia="Arial Unicode MS" w:hAnsi="Arial Unicode MS" w:cs="Arial Unicode MS"/>
                    <w:sz w:val="20"/>
                    <w:szCs w:val="20"/>
                    <w:highlight w:val="yellow"/>
                  </w:rPr>
                </w:rPrChange>
              </w:rPr>
              <w:t xml:space="preserve">(áp dụng khi có thế chấp/cầm cố tại Sacombank): </w:t>
            </w:r>
            <w:ins w:id="151" w:author="O365_ttdvbh_004" w:date="2021-11-25T13:48:00Z">
              <w:r w:rsidR="006A5AD2" w:rsidRPr="00F255BE">
                <w:rPr>
                  <w:rFonts w:ascii="Arial Unicode MS" w:eastAsia="Arial Unicode MS" w:hAnsi="Arial Unicode MS" w:cs="Arial Unicode MS"/>
                  <w:sz w:val="20"/>
                  <w:szCs w:val="20"/>
                  <w:rPrChange w:id="152" w:author="O365_ttdvbh_004" w:date="2021-11-25T14:33:00Z">
                    <w:rPr>
                      <w:rFonts w:ascii="Arial Unicode MS" w:eastAsia="Arial Unicode MS" w:hAnsi="Arial Unicode MS" w:cs="Arial Unicode MS"/>
                      <w:sz w:val="20"/>
                      <w:szCs w:val="20"/>
                      <w:highlight w:val="yellow"/>
                    </w:rPr>
                  </w:rPrChange>
                </w:rPr>
                <w:t>dựa trên MTS đã nhập, tự động hiển thị thông tin lấy từ LOS</w:t>
              </w:r>
            </w:ins>
            <w:del w:id="153" w:author="O365_ttdvbh_004" w:date="2021-11-25T13:48:00Z">
              <w:r w:rsidRPr="00F255BE" w:rsidDel="006A5AD2">
                <w:rPr>
                  <w:rFonts w:ascii="Arial Unicode MS" w:eastAsia="Arial Unicode MS" w:hAnsi="Arial Unicode MS" w:cs="Arial Unicode MS"/>
                  <w:sz w:val="20"/>
                  <w:szCs w:val="20"/>
                  <w:rPrChange w:id="154" w:author="O365_ttdvbh_004" w:date="2021-11-25T14:33:00Z">
                    <w:rPr>
                      <w:rFonts w:ascii="Arial Unicode MS" w:eastAsia="Arial Unicode MS" w:hAnsi="Arial Unicode MS" w:cs="Arial Unicode MS"/>
                      <w:sz w:val="20"/>
                      <w:szCs w:val="20"/>
                      <w:highlight w:val="yellow"/>
                    </w:rPr>
                  </w:rPrChange>
                </w:rPr>
                <w:delText xml:space="preserve">tự động hiển thị dựa trên MTS đã nhập, </w:delText>
              </w:r>
            </w:del>
            <w:del w:id="155" w:author="O365_ttdvbh_004" w:date="2021-11-25T13:46:00Z">
              <w:r w:rsidRPr="00F255BE" w:rsidDel="006A5AD2">
                <w:rPr>
                  <w:rFonts w:ascii="Arial Unicode MS" w:eastAsia="Arial Unicode MS" w:hAnsi="Arial Unicode MS" w:cs="Arial Unicode MS"/>
                  <w:sz w:val="20"/>
                  <w:szCs w:val="20"/>
                  <w:rPrChange w:id="156" w:author="O365_ttdvbh_004" w:date="2021-11-25T14:33:00Z">
                    <w:rPr>
                      <w:rFonts w:ascii="Arial Unicode MS" w:eastAsia="Arial Unicode MS" w:hAnsi="Arial Unicode MS" w:cs="Arial Unicode MS"/>
                      <w:sz w:val="20"/>
                      <w:szCs w:val="20"/>
                      <w:highlight w:val="yellow"/>
                    </w:rPr>
                  </w:rPrChange>
                </w:rPr>
                <w:delText>đồng bộ</w:delText>
              </w:r>
            </w:del>
            <w:del w:id="157" w:author="O365_ttdvbh_004" w:date="2021-11-25T13:48:00Z">
              <w:r w:rsidRPr="00F255BE" w:rsidDel="006A5AD2">
                <w:rPr>
                  <w:rFonts w:ascii="Arial Unicode MS" w:eastAsia="Arial Unicode MS" w:hAnsi="Arial Unicode MS" w:cs="Arial Unicode MS"/>
                  <w:sz w:val="20"/>
                  <w:szCs w:val="20"/>
                  <w:rPrChange w:id="158" w:author="O365_ttdvbh_004" w:date="2021-11-25T14:33:00Z">
                    <w:rPr>
                      <w:rFonts w:ascii="Arial Unicode MS" w:eastAsia="Arial Unicode MS" w:hAnsi="Arial Unicode MS" w:cs="Arial Unicode MS"/>
                      <w:sz w:val="20"/>
                      <w:szCs w:val="20"/>
                      <w:highlight w:val="yellow"/>
                    </w:rPr>
                  </w:rPrChange>
                </w:rPr>
                <w:delText xml:space="preserve"> từ LOS</w:delText>
              </w:r>
            </w:del>
            <w:r w:rsidRPr="00F255BE">
              <w:rPr>
                <w:rFonts w:ascii="Arial Unicode MS" w:eastAsia="Arial Unicode MS" w:hAnsi="Arial Unicode MS" w:cs="Arial Unicode MS"/>
                <w:sz w:val="20"/>
                <w:szCs w:val="20"/>
                <w:rPrChange w:id="159" w:author="O365_ttdvbh_004" w:date="2021-11-25T14:33:00Z">
                  <w:rPr>
                    <w:rFonts w:ascii="Arial Unicode MS" w:eastAsia="Arial Unicode MS" w:hAnsi="Arial Unicode MS" w:cs="Arial Unicode MS"/>
                    <w:sz w:val="20"/>
                    <w:szCs w:val="20"/>
                    <w:highlight w:val="yellow"/>
                  </w:rPr>
                </w:rPrChange>
              </w:rPr>
              <w:t>.</w:t>
            </w:r>
          </w:p>
          <w:p w14:paraId="539C50F8" w14:textId="1DC84762" w:rsidR="006768B5" w:rsidRDefault="006768B5" w:rsidP="00EB2776">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sidRPr="00EB2776">
              <w:rPr>
                <w:rFonts w:ascii="Arial Unicode MS" w:eastAsia="Arial Unicode MS" w:hAnsi="Arial Unicode MS" w:cs="Arial Unicode MS"/>
                <w:sz w:val="20"/>
                <w:szCs w:val="20"/>
              </w:rPr>
              <w:t>Thông</w:t>
            </w:r>
            <w:r w:rsidRPr="00F255BE">
              <w:rPr>
                <w:rFonts w:ascii="Arial Unicode MS" w:eastAsia="Arial Unicode MS" w:hAnsi="Arial Unicode MS" w:cs="Arial Unicode MS"/>
                <w:sz w:val="20"/>
                <w:szCs w:val="20"/>
                <w:rPrChange w:id="160" w:author="O365_ttdvbh_004" w:date="2021-11-25T14:33:00Z">
                  <w:rPr>
                    <w:rFonts w:ascii="Arial Unicode MS" w:eastAsia="Arial Unicode MS" w:hAnsi="Arial Unicode MS" w:cs="Arial Unicode MS"/>
                    <w:sz w:val="20"/>
                    <w:szCs w:val="20"/>
                    <w:highlight w:val="yellow"/>
                  </w:rPr>
                </w:rPrChange>
              </w:rPr>
              <w:t xml:space="preserve"> tin người thụ hưởng</w:t>
            </w:r>
            <w:r w:rsidR="00267DE9">
              <w:rPr>
                <w:rFonts w:ascii="Arial Unicode MS" w:eastAsia="Arial Unicode MS" w:hAnsi="Arial Unicode MS" w:cs="Arial Unicode MS"/>
                <w:sz w:val="20"/>
                <w:szCs w:val="20"/>
              </w:rPr>
              <w:t>:</w:t>
            </w:r>
          </w:p>
          <w:p w14:paraId="40F8F287" w14:textId="58E65AD8" w:rsidR="00267DE9" w:rsidRDefault="00267DE9" w:rsidP="00EB2776">
            <w:pPr>
              <w:pStyle w:val="ListParagraph1"/>
              <w:numPr>
                <w:ilvl w:val="0"/>
                <w:numId w:val="39"/>
              </w:numPr>
              <w:spacing w:after="0" w:line="240" w:lineRule="auto"/>
              <w:ind w:left="616" w:hanging="27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Có </w:t>
            </w:r>
            <w:r w:rsidRPr="00F255BE">
              <w:rPr>
                <w:rFonts w:ascii="Arial Unicode MS" w:eastAsia="Arial Unicode MS" w:hAnsi="Arial Unicode MS" w:cs="Arial Unicode MS"/>
                <w:sz w:val="20"/>
                <w:szCs w:val="20"/>
                <w:rPrChange w:id="161" w:author="O365_ttdvbh_004" w:date="2021-11-25T14:33:00Z">
                  <w:rPr>
                    <w:rFonts w:ascii="Arial Unicode MS" w:eastAsia="Arial Unicode MS" w:hAnsi="Arial Unicode MS" w:cs="Arial Unicode MS"/>
                    <w:sz w:val="20"/>
                    <w:szCs w:val="20"/>
                    <w:highlight w:val="yellow"/>
                  </w:rPr>
                </w:rPrChange>
              </w:rPr>
              <w:t>thế chấp/cầm cố tại Sacombank</w:t>
            </w:r>
            <w:r>
              <w:rPr>
                <w:rFonts w:ascii="Arial Unicode MS" w:eastAsia="Arial Unicode MS" w:hAnsi="Arial Unicode MS" w:cs="Arial Unicode MS"/>
                <w:sz w:val="20"/>
                <w:szCs w:val="20"/>
              </w:rPr>
              <w:t xml:space="preserve">: </w:t>
            </w:r>
            <w:ins w:id="162" w:author="O365_ttdvbh_004" w:date="2021-11-25T13:49:00Z">
              <w:r w:rsidR="006A5AD2" w:rsidRPr="00F255BE">
                <w:rPr>
                  <w:rFonts w:ascii="Arial Unicode MS" w:eastAsia="Arial Unicode MS" w:hAnsi="Arial Unicode MS" w:cs="Arial Unicode MS"/>
                  <w:sz w:val="20"/>
                  <w:szCs w:val="20"/>
                  <w:rPrChange w:id="163" w:author="O365_ttdvbh_004" w:date="2021-11-25T14:33:00Z">
                    <w:rPr>
                      <w:rFonts w:ascii="Arial Unicode MS" w:eastAsia="Arial Unicode MS" w:hAnsi="Arial Unicode MS" w:cs="Arial Unicode MS"/>
                      <w:sz w:val="20"/>
                      <w:szCs w:val="20"/>
                      <w:highlight w:val="yellow"/>
                    </w:rPr>
                  </w:rPrChange>
                </w:rPr>
                <w:t xml:space="preserve">dựa trên MTS đã nhập, tự động hiển thị thông tin </w:t>
              </w:r>
            </w:ins>
            <w:del w:id="164" w:author="O365_ttdvbh_004" w:date="2021-11-25T13:49:00Z">
              <w:r w:rsidDel="006A5AD2">
                <w:rPr>
                  <w:rFonts w:ascii="Arial Unicode MS" w:eastAsia="Arial Unicode MS" w:hAnsi="Arial Unicode MS" w:cs="Arial Unicode MS"/>
                  <w:sz w:val="20"/>
                  <w:szCs w:val="20"/>
                </w:rPr>
                <w:delText xml:space="preserve">tự động hiển thị dựa trên MTS đã nhập, thông tin </w:delText>
              </w:r>
            </w:del>
            <w:r>
              <w:rPr>
                <w:rFonts w:ascii="Arial Unicode MS" w:eastAsia="Arial Unicode MS" w:hAnsi="Arial Unicode MS" w:cs="Arial Unicode MS"/>
                <w:sz w:val="20"/>
                <w:szCs w:val="20"/>
              </w:rPr>
              <w:t xml:space="preserve">Điểm giao dịch nhận </w:t>
            </w:r>
            <w:r w:rsidRPr="00F255BE">
              <w:rPr>
                <w:rFonts w:ascii="Arial Unicode MS" w:eastAsia="Arial Unicode MS" w:hAnsi="Arial Unicode MS" w:cs="Arial Unicode MS"/>
                <w:sz w:val="20"/>
                <w:szCs w:val="20"/>
                <w:rPrChange w:id="165" w:author="O365_ttdvbh_004" w:date="2021-11-25T14:33:00Z">
                  <w:rPr>
                    <w:rFonts w:ascii="Arial Unicode MS" w:eastAsia="Arial Unicode MS" w:hAnsi="Arial Unicode MS" w:cs="Arial Unicode MS"/>
                    <w:sz w:val="20"/>
                    <w:szCs w:val="20"/>
                    <w:highlight w:val="yellow"/>
                  </w:rPr>
                </w:rPrChange>
              </w:rPr>
              <w:t>thế chấp/cầm cố</w:t>
            </w:r>
            <w:ins w:id="166" w:author="O365_ttdvbh_004" w:date="2021-11-25T13:47:00Z">
              <w:r w:rsidR="006A5AD2">
                <w:rPr>
                  <w:rFonts w:ascii="Arial Unicode MS" w:eastAsia="Arial Unicode MS" w:hAnsi="Arial Unicode MS" w:cs="Arial Unicode MS"/>
                  <w:sz w:val="20"/>
                  <w:szCs w:val="20"/>
                </w:rPr>
                <w:t>, lấy thông tin từ LOS.</w:t>
              </w:r>
            </w:ins>
            <w:del w:id="167" w:author="O365_ttdvbh_004" w:date="2021-11-25T13:47:00Z">
              <w:r w:rsidDel="006A5AD2">
                <w:rPr>
                  <w:rFonts w:ascii="Arial Unicode MS" w:eastAsia="Arial Unicode MS" w:hAnsi="Arial Unicode MS" w:cs="Arial Unicode MS"/>
                  <w:sz w:val="20"/>
                  <w:szCs w:val="20"/>
                </w:rPr>
                <w:delText>.</w:delText>
              </w:r>
            </w:del>
          </w:p>
          <w:p w14:paraId="27674D40" w14:textId="03576587" w:rsidR="00267DE9" w:rsidRDefault="00267DE9" w:rsidP="00EB2776">
            <w:pPr>
              <w:pStyle w:val="ListParagraph1"/>
              <w:numPr>
                <w:ilvl w:val="0"/>
                <w:numId w:val="39"/>
              </w:numPr>
              <w:spacing w:after="0" w:line="240" w:lineRule="auto"/>
              <w:ind w:left="616" w:hanging="27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Không có </w:t>
            </w:r>
            <w:r w:rsidRPr="00F255BE">
              <w:rPr>
                <w:rFonts w:ascii="Arial Unicode MS" w:eastAsia="Arial Unicode MS" w:hAnsi="Arial Unicode MS" w:cs="Arial Unicode MS"/>
                <w:sz w:val="20"/>
                <w:szCs w:val="20"/>
                <w:rPrChange w:id="168" w:author="O365_ttdvbh_004" w:date="2021-11-25T14:33:00Z">
                  <w:rPr>
                    <w:rFonts w:ascii="Arial Unicode MS" w:eastAsia="Arial Unicode MS" w:hAnsi="Arial Unicode MS" w:cs="Arial Unicode MS"/>
                    <w:sz w:val="20"/>
                    <w:szCs w:val="20"/>
                    <w:highlight w:val="yellow"/>
                  </w:rPr>
                </w:rPrChange>
              </w:rPr>
              <w:t>thế chấp/cầm cố tại Sacombank</w:t>
            </w:r>
            <w:r>
              <w:rPr>
                <w:rFonts w:ascii="Arial Unicode MS" w:eastAsia="Arial Unicode MS" w:hAnsi="Arial Unicode MS" w:cs="Arial Unicode MS"/>
                <w:sz w:val="20"/>
                <w:szCs w:val="20"/>
              </w:rPr>
              <w:t>: nhập liệu (nếu có)</w:t>
            </w:r>
          </w:p>
          <w:p w14:paraId="57BD5875" w14:textId="0182CD4A" w:rsidR="00267DE9" w:rsidRDefault="00267DE9" w:rsidP="00EB2776">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Số tiền bảo hiểm, Thời hạn bảo hiểm.</w:t>
            </w:r>
          </w:p>
          <w:p w14:paraId="30CC6651" w14:textId="77777777" w:rsidR="00555777" w:rsidRDefault="00555777" w:rsidP="00EB2776">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Phạm vi bảo hiểm, Quyền lợi bảo hiểm, Chương trình bảo hiểm.</w:t>
            </w:r>
          </w:p>
          <w:p w14:paraId="1E11DA88" w14:textId="77777777" w:rsidR="00267DE9" w:rsidRDefault="00267DE9" w:rsidP="00EB2776">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Phương thức thanh toán</w:t>
            </w:r>
          </w:p>
          <w:p w14:paraId="07E16623" w14:textId="72439C15" w:rsidR="00267DE9" w:rsidRDefault="00267DE9" w:rsidP="00EB2776">
            <w:pPr>
              <w:pStyle w:val="ListParagraph1"/>
              <w:numPr>
                <w:ilvl w:val="0"/>
                <w:numId w:val="38"/>
              </w:numPr>
              <w:spacing w:after="0" w:line="240" w:lineRule="auto"/>
              <w:ind w:left="346" w:hanging="180"/>
              <w:jc w:val="both"/>
              <w:rPr>
                <w:ins w:id="169" w:author="O365_ttdvbh_004" w:date="2021-12-07T13:45:00Z"/>
                <w:rFonts w:ascii="Arial Unicode MS" w:eastAsia="Arial Unicode MS" w:hAnsi="Arial Unicode MS" w:cs="Arial Unicode MS"/>
                <w:sz w:val="20"/>
                <w:szCs w:val="20"/>
              </w:rPr>
            </w:pPr>
            <w:r>
              <w:rPr>
                <w:rFonts w:ascii="Arial Unicode MS" w:eastAsia="Arial Unicode MS" w:hAnsi="Arial Unicode MS" w:cs="Arial Unicode MS"/>
                <w:sz w:val="20"/>
                <w:szCs w:val="20"/>
              </w:rPr>
              <w:lastRenderedPageBreak/>
              <w:t>Thông tin khác (tùy theo từng CTBH, SPBH)</w:t>
            </w:r>
            <w:commentRangeEnd w:id="106"/>
            <w:r w:rsidR="00B51765">
              <w:rPr>
                <w:rStyle w:val="CommentReference"/>
                <w:rFonts w:eastAsiaTheme="minorHAnsi"/>
                <w:snapToGrid w:val="0"/>
                <w:color w:val="000000"/>
                <w:lang w:eastAsia="en-US"/>
              </w:rPr>
              <w:commentReference w:id="106"/>
            </w:r>
          </w:p>
          <w:p w14:paraId="26C7B429" w14:textId="7C4DF151" w:rsidR="00A55F08" w:rsidRDefault="00A55F08">
            <w:pPr>
              <w:pStyle w:val="ListParagraph1"/>
              <w:numPr>
                <w:ilvl w:val="0"/>
                <w:numId w:val="37"/>
              </w:numPr>
              <w:spacing w:after="0" w:line="240" w:lineRule="auto"/>
              <w:ind w:left="166" w:hanging="180"/>
              <w:jc w:val="both"/>
              <w:rPr>
                <w:ins w:id="170" w:author="O365_ttdvbh_004" w:date="2021-12-07T13:43:00Z"/>
                <w:rFonts w:ascii="Arial Unicode MS" w:eastAsia="Arial Unicode MS" w:hAnsi="Arial Unicode MS" w:cs="Arial Unicode MS"/>
                <w:sz w:val="20"/>
                <w:szCs w:val="20"/>
              </w:rPr>
              <w:pPrChange w:id="171" w:author="O365_ttdvbh_004" w:date="2021-12-07T13:45:00Z">
                <w:pPr>
                  <w:pStyle w:val="ListParagraph1"/>
                  <w:numPr>
                    <w:numId w:val="38"/>
                  </w:numPr>
                  <w:spacing w:after="0" w:line="240" w:lineRule="auto"/>
                  <w:ind w:left="346" w:hanging="180"/>
                  <w:jc w:val="both"/>
                </w:pPr>
              </w:pPrChange>
            </w:pPr>
            <w:ins w:id="172" w:author="O365_ttdvbh_004" w:date="2021-12-07T13:45:00Z">
              <w:r>
                <w:rPr>
                  <w:rFonts w:ascii="Arial Unicode MS" w:eastAsia="Arial Unicode MS" w:hAnsi="Arial Unicode MS" w:cs="Arial Unicode MS"/>
                  <w:sz w:val="20"/>
                  <w:szCs w:val="20"/>
                </w:rPr>
                <w:t>Lưu thông tin nhập liệu.</w:t>
              </w:r>
            </w:ins>
          </w:p>
          <w:p w14:paraId="5500FDA0" w14:textId="77722D5F" w:rsidR="00A55F08" w:rsidRPr="00A55F08" w:rsidRDefault="00A55F08">
            <w:pPr>
              <w:pStyle w:val="ListParagraph1"/>
              <w:spacing w:after="0" w:line="240" w:lineRule="auto"/>
              <w:ind w:left="0"/>
              <w:jc w:val="both"/>
              <w:rPr>
                <w:rFonts w:ascii="Arial Unicode MS" w:eastAsia="Arial Unicode MS" w:hAnsi="Arial Unicode MS" w:cs="Arial Unicode MS"/>
                <w:b/>
                <w:bCs/>
                <w:sz w:val="20"/>
                <w:szCs w:val="20"/>
                <w:u w:val="single"/>
                <w:rPrChange w:id="173" w:author="O365_ttdvbh_004" w:date="2021-12-07T13:43:00Z">
                  <w:rPr>
                    <w:rFonts w:ascii="Arial Unicode MS" w:eastAsia="Arial Unicode MS" w:hAnsi="Arial Unicode MS" w:cs="Arial Unicode MS"/>
                    <w:sz w:val="20"/>
                    <w:szCs w:val="20"/>
                  </w:rPr>
                </w:rPrChange>
              </w:rPr>
              <w:pPrChange w:id="174" w:author="O365_ttdvbh_004" w:date="2021-12-07T15:14:00Z">
                <w:pPr>
                  <w:pStyle w:val="ListParagraph1"/>
                  <w:numPr>
                    <w:numId w:val="38"/>
                  </w:numPr>
                  <w:spacing w:after="0" w:line="240" w:lineRule="auto"/>
                  <w:ind w:left="346" w:hanging="180"/>
                  <w:jc w:val="both"/>
                </w:pPr>
              </w:pPrChange>
            </w:pPr>
            <w:ins w:id="175" w:author="O365_ttdvbh_004" w:date="2021-12-07T13:43:00Z">
              <w:r w:rsidRPr="00A55F08">
                <w:rPr>
                  <w:rFonts w:ascii="Arial Unicode MS" w:eastAsia="Arial Unicode MS" w:hAnsi="Arial Unicode MS" w:cs="Arial Unicode MS"/>
                  <w:b/>
                  <w:bCs/>
                  <w:sz w:val="20"/>
                  <w:szCs w:val="20"/>
                  <w:u w:val="single"/>
                </w:rPr>
                <w:t>HỆ THỐNG XỬ LÝ:</w:t>
              </w:r>
            </w:ins>
          </w:p>
          <w:p w14:paraId="4551D9C2" w14:textId="01B07278" w:rsidR="00CC6845" w:rsidRDefault="008052C7" w:rsidP="008052C7">
            <w:pPr>
              <w:pStyle w:val="ListParagraph1"/>
              <w:numPr>
                <w:ilvl w:val="0"/>
                <w:numId w:val="37"/>
              </w:numPr>
              <w:spacing w:after="0" w:line="240" w:lineRule="auto"/>
              <w:ind w:left="166" w:hanging="180"/>
              <w:jc w:val="both"/>
              <w:rPr>
                <w:ins w:id="176" w:author="O365_ttdvbh_004" w:date="2021-12-07T13:48:00Z"/>
                <w:rFonts w:ascii="Arial Unicode MS" w:eastAsia="Arial Unicode MS" w:hAnsi="Arial Unicode MS" w:cs="Arial Unicode MS"/>
                <w:sz w:val="20"/>
                <w:szCs w:val="20"/>
              </w:rPr>
            </w:pPr>
            <w:del w:id="177" w:author="O365_ttdvbh_004" w:date="2021-12-07T13:45:00Z">
              <w:r w:rsidDel="00CC6845">
                <w:rPr>
                  <w:rFonts w:ascii="Arial Unicode MS" w:eastAsia="Arial Unicode MS" w:hAnsi="Arial Unicode MS" w:cs="Arial Unicode MS"/>
                  <w:sz w:val="20"/>
                  <w:szCs w:val="20"/>
                </w:rPr>
                <w:delText xml:space="preserve">Lưu thông tin </w:delText>
              </w:r>
              <w:r w:rsidRPr="00DC3998" w:rsidDel="00CC6845">
                <w:rPr>
                  <w:rFonts w:ascii="Arial Unicode MS" w:eastAsia="Arial Unicode MS" w:hAnsi="Arial Unicode MS" w:cs="Arial Unicode MS"/>
                  <w:sz w:val="20"/>
                  <w:szCs w:val="20"/>
                </w:rPr>
                <w:sym w:font="Wingdings" w:char="F0E0"/>
              </w:r>
              <w:r w:rsidDel="00CC6845">
                <w:rPr>
                  <w:rFonts w:ascii="Arial Unicode MS" w:eastAsia="Arial Unicode MS" w:hAnsi="Arial Unicode MS" w:cs="Arial Unicode MS"/>
                  <w:sz w:val="20"/>
                  <w:szCs w:val="20"/>
                </w:rPr>
                <w:delText xml:space="preserve"> </w:delText>
              </w:r>
            </w:del>
            <w:r>
              <w:rPr>
                <w:rFonts w:ascii="Arial Unicode MS" w:eastAsia="Arial Unicode MS" w:hAnsi="Arial Unicode MS" w:cs="Arial Unicode MS"/>
                <w:sz w:val="20"/>
                <w:szCs w:val="20"/>
              </w:rPr>
              <w:t xml:space="preserve">Hệ thống </w:t>
            </w:r>
            <w:del w:id="178" w:author="O365_ttdvbh_004" w:date="2021-12-07T13:47:00Z">
              <w:r w:rsidDel="00CC6845">
                <w:rPr>
                  <w:rFonts w:ascii="Arial Unicode MS" w:eastAsia="Arial Unicode MS" w:hAnsi="Arial Unicode MS" w:cs="Arial Unicode MS"/>
                  <w:sz w:val="20"/>
                  <w:szCs w:val="20"/>
                </w:rPr>
                <w:delText xml:space="preserve">ghi nhận thông tin </w:delText>
              </w:r>
              <w:r w:rsidRPr="00DC3998" w:rsidDel="00CC6845">
                <w:rPr>
                  <w:rFonts w:ascii="Arial Unicode MS" w:eastAsia="Arial Unicode MS" w:hAnsi="Arial Unicode MS" w:cs="Arial Unicode MS"/>
                  <w:sz w:val="20"/>
                  <w:szCs w:val="20"/>
                </w:rPr>
                <w:sym w:font="Wingdings" w:char="F0E0"/>
              </w:r>
              <w:r w:rsidDel="00CC6845">
                <w:rPr>
                  <w:rFonts w:ascii="Arial Unicode MS" w:eastAsia="Arial Unicode MS" w:hAnsi="Arial Unicode MS" w:cs="Arial Unicode MS"/>
                  <w:sz w:val="20"/>
                  <w:szCs w:val="20"/>
                </w:rPr>
                <w:delText xml:space="preserve"> </w:delText>
              </w:r>
            </w:del>
            <w:r>
              <w:rPr>
                <w:rFonts w:ascii="Arial Unicode MS" w:eastAsia="Arial Unicode MS" w:hAnsi="Arial Unicode MS" w:cs="Arial Unicode MS"/>
                <w:sz w:val="20"/>
                <w:szCs w:val="20"/>
              </w:rPr>
              <w:t xml:space="preserve">sinh ra 1 dòng record dữ liệu với số ID </w:t>
            </w:r>
            <w:ins w:id="179" w:author="O365_ttdvbh_004" w:date="2021-11-25T13:50:00Z">
              <w:r w:rsidR="006A5AD2">
                <w:rPr>
                  <w:rFonts w:ascii="Arial Unicode MS" w:eastAsia="Arial Unicode MS" w:hAnsi="Arial Unicode MS" w:cs="Arial Unicode MS"/>
                  <w:sz w:val="20"/>
                  <w:szCs w:val="20"/>
                </w:rPr>
                <w:t xml:space="preserve">được sinh ra từ hệ thống </w:t>
              </w:r>
            </w:ins>
            <w:r>
              <w:rPr>
                <w:rFonts w:ascii="Arial Unicode MS" w:eastAsia="Arial Unicode MS" w:hAnsi="Arial Unicode MS" w:cs="Arial Unicode MS"/>
                <w:sz w:val="20"/>
                <w:szCs w:val="20"/>
              </w:rPr>
              <w:t xml:space="preserve">là số HSYCBH </w:t>
            </w:r>
            <w:r w:rsidRPr="00934DC8">
              <w:rPr>
                <w:rFonts w:ascii="Arial Unicode MS" w:eastAsia="Arial Unicode MS" w:hAnsi="Arial Unicode MS" w:cs="Arial Unicode MS"/>
                <w:sz w:val="20"/>
                <w:szCs w:val="20"/>
              </w:rPr>
              <w:sym w:font="Wingdings" w:char="F0E0"/>
            </w:r>
            <w:r>
              <w:rPr>
                <w:rFonts w:ascii="Arial Unicode MS" w:eastAsia="Arial Unicode MS" w:hAnsi="Arial Unicode MS" w:cs="Arial Unicode MS"/>
                <w:sz w:val="20"/>
                <w:szCs w:val="20"/>
              </w:rPr>
              <w:t xml:space="preserve"> Chuyển qua cấp duyệ</w:t>
            </w:r>
            <w:ins w:id="180" w:author="O365_ttdvbh_004" w:date="2021-12-07T13:52:00Z">
              <w:r w:rsidR="00CC6845">
                <w:rPr>
                  <w:rFonts w:ascii="Arial Unicode MS" w:eastAsia="Arial Unicode MS" w:hAnsi="Arial Unicode MS" w:cs="Arial Unicode MS"/>
                  <w:sz w:val="20"/>
                  <w:szCs w:val="20"/>
                </w:rPr>
                <w:t>t.</w:t>
              </w:r>
            </w:ins>
            <w:del w:id="181" w:author="O365_ttdvbh_004" w:date="2021-12-07T13:52:00Z">
              <w:r w:rsidDel="00CC6845">
                <w:rPr>
                  <w:rFonts w:ascii="Arial Unicode MS" w:eastAsia="Arial Unicode MS" w:hAnsi="Arial Unicode MS" w:cs="Arial Unicode MS"/>
                  <w:sz w:val="20"/>
                  <w:szCs w:val="20"/>
                </w:rPr>
                <w:delText xml:space="preserve">t </w:delText>
              </w:r>
              <w:r w:rsidRPr="00DC3998" w:rsidDel="00CC6845">
                <w:rPr>
                  <w:rFonts w:ascii="Arial Unicode MS" w:eastAsia="Arial Unicode MS" w:hAnsi="Arial Unicode MS" w:cs="Arial Unicode MS"/>
                  <w:sz w:val="20"/>
                  <w:szCs w:val="20"/>
                </w:rPr>
                <w:sym w:font="Wingdings" w:char="F0E0"/>
              </w:r>
            </w:del>
            <w:r>
              <w:rPr>
                <w:rFonts w:ascii="Arial Unicode MS" w:eastAsia="Arial Unicode MS" w:hAnsi="Arial Unicode MS" w:cs="Arial Unicode MS"/>
                <w:sz w:val="20"/>
                <w:szCs w:val="20"/>
              </w:rPr>
              <w:t xml:space="preserve"> </w:t>
            </w:r>
          </w:p>
          <w:p w14:paraId="757D7EF4" w14:textId="5C99DF8E" w:rsidR="00CC6845" w:rsidRDefault="00CC6845" w:rsidP="008052C7">
            <w:pPr>
              <w:pStyle w:val="ListParagraph1"/>
              <w:numPr>
                <w:ilvl w:val="0"/>
                <w:numId w:val="37"/>
              </w:numPr>
              <w:spacing w:after="0" w:line="240" w:lineRule="auto"/>
              <w:ind w:left="166" w:hanging="180"/>
              <w:jc w:val="both"/>
              <w:rPr>
                <w:ins w:id="182" w:author="O365_ttdvbh_004" w:date="2021-12-07T13:48:00Z"/>
                <w:rFonts w:ascii="Arial Unicode MS" w:eastAsia="Arial Unicode MS" w:hAnsi="Arial Unicode MS" w:cs="Arial Unicode MS"/>
                <w:sz w:val="20"/>
                <w:szCs w:val="20"/>
              </w:rPr>
            </w:pPr>
            <w:ins w:id="183" w:author="O365_ttdvbh_004" w:date="2021-12-07T13:48:00Z">
              <w:r>
                <w:rPr>
                  <w:rFonts w:ascii="Arial Unicode MS" w:eastAsia="Arial Unicode MS" w:hAnsi="Arial Unicode MS" w:cs="Arial Unicode MS"/>
                  <w:sz w:val="20"/>
                  <w:szCs w:val="20"/>
                </w:rPr>
                <w:t>Sau khi được duyệt:</w:t>
              </w:r>
            </w:ins>
          </w:p>
          <w:p w14:paraId="4686AAEF" w14:textId="77A13B8E" w:rsidR="006F51FC" w:rsidRPr="00841574" w:rsidRDefault="006F51FC">
            <w:pPr>
              <w:pStyle w:val="ListParagraph1"/>
              <w:numPr>
                <w:ilvl w:val="0"/>
                <w:numId w:val="42"/>
              </w:numPr>
              <w:spacing w:after="0" w:line="240" w:lineRule="auto"/>
              <w:ind w:left="481" w:hanging="270"/>
              <w:jc w:val="both"/>
              <w:rPr>
                <w:ins w:id="184" w:author="O365_ttdvbh_004" w:date="2021-12-07T14:12:00Z"/>
                <w:rFonts w:ascii="Arial Unicode MS" w:eastAsia="Arial Unicode MS" w:hAnsi="Arial Unicode MS" w:cs="Arial Unicode MS"/>
                <w:b/>
                <w:bCs/>
                <w:sz w:val="20"/>
                <w:szCs w:val="20"/>
                <w:rPrChange w:id="185" w:author="O365_ttdvbh_004" w:date="2021-12-07T14:36:00Z">
                  <w:rPr>
                    <w:ins w:id="186" w:author="O365_ttdvbh_004" w:date="2021-12-07T14:12:00Z"/>
                    <w:rFonts w:ascii="Arial Unicode MS" w:eastAsia="Arial Unicode MS" w:hAnsi="Arial Unicode MS" w:cs="Arial Unicode MS"/>
                    <w:sz w:val="20"/>
                    <w:szCs w:val="20"/>
                  </w:rPr>
                </w:rPrChange>
              </w:rPr>
              <w:pPrChange w:id="187" w:author="O365_ttdvbh_004" w:date="2021-12-07T14:13:00Z">
                <w:pPr>
                  <w:pStyle w:val="ListParagraph1"/>
                  <w:spacing w:after="0" w:line="240" w:lineRule="auto"/>
                  <w:ind w:left="166"/>
                  <w:jc w:val="both"/>
                </w:pPr>
              </w:pPrChange>
            </w:pPr>
            <w:ins w:id="188" w:author="O365_ttdvbh_004" w:date="2021-12-07T14:09:00Z">
              <w:r w:rsidRPr="00841574">
                <w:rPr>
                  <w:rFonts w:ascii="Arial Unicode MS" w:eastAsia="Arial Unicode MS" w:hAnsi="Arial Unicode MS" w:cs="Arial Unicode MS"/>
                  <w:b/>
                  <w:bCs/>
                  <w:sz w:val="20"/>
                  <w:szCs w:val="20"/>
                  <w:rPrChange w:id="189" w:author="O365_ttdvbh_004" w:date="2021-12-07T14:36:00Z">
                    <w:rPr>
                      <w:rFonts w:ascii="Arial Unicode MS" w:eastAsia="Arial Unicode MS" w:hAnsi="Arial Unicode MS" w:cs="Arial Unicode MS"/>
                      <w:sz w:val="20"/>
                      <w:szCs w:val="20"/>
                    </w:rPr>
                  </w:rPrChange>
                </w:rPr>
                <w:t xml:space="preserve">Trường hợp Sacombank và Đối tác liên kết bảo hiểm phi nhân thọ </w:t>
              </w:r>
            </w:ins>
            <w:ins w:id="190" w:author="O365_ttdvbh_004" w:date="2021-12-07T14:10:00Z">
              <w:r w:rsidRPr="00841574">
                <w:rPr>
                  <w:rFonts w:ascii="Arial Unicode MS" w:eastAsia="Arial Unicode MS" w:hAnsi="Arial Unicode MS" w:cs="Arial Unicode MS"/>
                  <w:b/>
                  <w:bCs/>
                  <w:sz w:val="20"/>
                  <w:szCs w:val="20"/>
                  <w:u w:val="single"/>
                  <w:rPrChange w:id="191" w:author="O365_ttdvbh_004" w:date="2021-12-07T14:36:00Z">
                    <w:rPr>
                      <w:rFonts w:ascii="Arial Unicode MS" w:eastAsia="Arial Unicode MS" w:hAnsi="Arial Unicode MS" w:cs="Arial Unicode MS"/>
                      <w:sz w:val="20"/>
                      <w:szCs w:val="20"/>
                    </w:rPr>
                  </w:rPrChange>
                </w:rPr>
                <w:t>CHƯA</w:t>
              </w:r>
            </w:ins>
            <w:ins w:id="192" w:author="O365_ttdvbh_004" w:date="2021-12-07T14:09:00Z">
              <w:r w:rsidRPr="00841574">
                <w:rPr>
                  <w:rFonts w:ascii="Arial Unicode MS" w:eastAsia="Arial Unicode MS" w:hAnsi="Arial Unicode MS" w:cs="Arial Unicode MS"/>
                  <w:b/>
                  <w:bCs/>
                  <w:sz w:val="20"/>
                  <w:szCs w:val="20"/>
                  <w:rPrChange w:id="193" w:author="O365_ttdvbh_004" w:date="2021-12-07T14:36:00Z">
                    <w:rPr>
                      <w:rFonts w:ascii="Arial Unicode MS" w:eastAsia="Arial Unicode MS" w:hAnsi="Arial Unicode MS" w:cs="Arial Unicode MS"/>
                      <w:sz w:val="20"/>
                      <w:szCs w:val="20"/>
                    </w:rPr>
                  </w:rPrChange>
                </w:rPr>
                <w:t xml:space="preserve"> kết nối hệ thống API</w:t>
              </w:r>
            </w:ins>
            <w:ins w:id="194" w:author="O365_ttdvbh_004" w:date="2021-12-07T15:12:00Z">
              <w:r w:rsidR="00B929F5">
                <w:rPr>
                  <w:rFonts w:ascii="Arial Unicode MS" w:eastAsia="Arial Unicode MS" w:hAnsi="Arial Unicode MS" w:cs="Arial Unicode MS"/>
                  <w:b/>
                  <w:bCs/>
                  <w:sz w:val="20"/>
                  <w:szCs w:val="20"/>
                </w:rPr>
                <w:t xml:space="preserve"> (*)</w:t>
              </w:r>
            </w:ins>
            <w:ins w:id="195" w:author="O365_ttdvbh_004" w:date="2021-12-07T14:09:00Z">
              <w:r w:rsidRPr="00841574">
                <w:rPr>
                  <w:rFonts w:ascii="Arial Unicode MS" w:eastAsia="Arial Unicode MS" w:hAnsi="Arial Unicode MS" w:cs="Arial Unicode MS"/>
                  <w:b/>
                  <w:bCs/>
                  <w:sz w:val="20"/>
                  <w:szCs w:val="20"/>
                  <w:rPrChange w:id="196" w:author="O365_ttdvbh_004" w:date="2021-12-07T14:36:00Z">
                    <w:rPr>
                      <w:rFonts w:ascii="Arial Unicode MS" w:eastAsia="Arial Unicode MS" w:hAnsi="Arial Unicode MS" w:cs="Arial Unicode MS"/>
                      <w:sz w:val="20"/>
                      <w:szCs w:val="20"/>
                    </w:rPr>
                  </w:rPrChange>
                </w:rPr>
                <w:t>:</w:t>
              </w:r>
            </w:ins>
            <w:ins w:id="197" w:author="O365_ttdvbh_004" w:date="2021-12-07T14:11:00Z">
              <w:r w:rsidRPr="00841574">
                <w:rPr>
                  <w:rFonts w:ascii="Arial Unicode MS" w:eastAsia="Arial Unicode MS" w:hAnsi="Arial Unicode MS" w:cs="Arial Unicode MS"/>
                  <w:b/>
                  <w:bCs/>
                  <w:sz w:val="20"/>
                  <w:szCs w:val="20"/>
                  <w:rPrChange w:id="198" w:author="O365_ttdvbh_004" w:date="2021-12-07T14:36:00Z">
                    <w:rPr>
                      <w:rFonts w:ascii="Arial Unicode MS" w:eastAsia="Arial Unicode MS" w:hAnsi="Arial Unicode MS" w:cs="Arial Unicode MS"/>
                      <w:sz w:val="20"/>
                      <w:szCs w:val="20"/>
                    </w:rPr>
                  </w:rPrChange>
                </w:rPr>
                <w:t xml:space="preserve"> </w:t>
              </w:r>
            </w:ins>
          </w:p>
          <w:p w14:paraId="7F9BBB6C" w14:textId="589AEC04" w:rsidR="006F51FC" w:rsidRDefault="006F51FC" w:rsidP="006F51FC">
            <w:pPr>
              <w:pStyle w:val="ListParagraph1"/>
              <w:numPr>
                <w:ilvl w:val="0"/>
                <w:numId w:val="45"/>
              </w:numPr>
              <w:spacing w:after="0" w:line="240" w:lineRule="auto"/>
              <w:ind w:left="841"/>
              <w:jc w:val="both"/>
              <w:rPr>
                <w:ins w:id="199" w:author="O365_ttdvbh_004" w:date="2021-12-07T14:15:00Z"/>
                <w:rFonts w:ascii="Arial Unicode MS" w:eastAsia="Arial Unicode MS" w:hAnsi="Arial Unicode MS" w:cs="Arial Unicode MS"/>
                <w:sz w:val="20"/>
                <w:szCs w:val="20"/>
              </w:rPr>
            </w:pPr>
            <w:ins w:id="200" w:author="O365_ttdvbh_004" w:date="2021-12-07T14:11:00Z">
              <w:r>
                <w:rPr>
                  <w:rFonts w:ascii="Arial Unicode MS" w:eastAsia="Arial Unicode MS" w:hAnsi="Arial Unicode MS" w:cs="Arial Unicode MS"/>
                  <w:sz w:val="20"/>
                  <w:szCs w:val="20"/>
                </w:rPr>
                <w:t xml:space="preserve">hệ thống Gửi mail cho Nhân sự đầu mối </w:t>
              </w:r>
            </w:ins>
            <w:ins w:id="201" w:author="O365_ttdvbh_004" w:date="2021-12-07T14:14:00Z">
              <w:r>
                <w:rPr>
                  <w:rFonts w:ascii="Arial Unicode MS" w:eastAsia="Arial Unicode MS" w:hAnsi="Arial Unicode MS" w:cs="Arial Unicode MS"/>
                  <w:sz w:val="20"/>
                  <w:szCs w:val="20"/>
                </w:rPr>
                <w:t>đã đư</w:t>
              </w:r>
            </w:ins>
            <w:ins w:id="202" w:author="O365_ttdvbh_004" w:date="2021-12-07T14:15:00Z">
              <w:r>
                <w:rPr>
                  <w:rFonts w:ascii="Arial Unicode MS" w:eastAsia="Arial Unicode MS" w:hAnsi="Arial Unicode MS" w:cs="Arial Unicode MS"/>
                  <w:sz w:val="20"/>
                  <w:szCs w:val="20"/>
                </w:rPr>
                <w:t xml:space="preserve">ợc chọn </w:t>
              </w:r>
            </w:ins>
            <w:ins w:id="203" w:author="O365_ttdvbh_004" w:date="2021-12-07T14:11:00Z">
              <w:r>
                <w:rPr>
                  <w:rFonts w:ascii="Arial Unicode MS" w:eastAsia="Arial Unicode MS" w:hAnsi="Arial Unicode MS" w:cs="Arial Unicode MS"/>
                  <w:sz w:val="20"/>
                  <w:szCs w:val="20"/>
                </w:rPr>
                <w:t xml:space="preserve">của CTBH về thông tin HSYCHB vừa được tạo để </w:t>
              </w:r>
            </w:ins>
            <w:ins w:id="204" w:author="O365_ttdvbh_004" w:date="2021-12-07T14:12:00Z">
              <w:r>
                <w:rPr>
                  <w:rFonts w:ascii="Arial Unicode MS" w:eastAsia="Arial Unicode MS" w:hAnsi="Arial Unicode MS" w:cs="Arial Unicode MS"/>
                  <w:sz w:val="20"/>
                  <w:szCs w:val="20"/>
                </w:rPr>
                <w:t xml:space="preserve">Nhân sự này </w:t>
              </w:r>
            </w:ins>
            <w:ins w:id="205" w:author="O365_ttdvbh_004" w:date="2021-12-07T14:11:00Z">
              <w:r>
                <w:rPr>
                  <w:rFonts w:ascii="Arial Unicode MS" w:eastAsia="Arial Unicode MS" w:hAnsi="Arial Unicode MS" w:cs="Arial Unicode MS"/>
                  <w:sz w:val="20"/>
                  <w:szCs w:val="20"/>
                </w:rPr>
                <w:t xml:space="preserve">liên hệ KH tư vấn SPBH và thực hiện thủ tục phát hành HĐBH </w:t>
              </w:r>
              <w:r w:rsidRPr="00F34F95">
                <w:rPr>
                  <w:rFonts w:ascii="Arial Unicode MS" w:eastAsia="Arial Unicode MS" w:hAnsi="Arial Unicode MS" w:cs="Arial Unicode MS"/>
                  <w:sz w:val="20"/>
                  <w:szCs w:val="20"/>
                </w:rPr>
                <w:sym w:font="Wingdings" w:char="F0E0"/>
              </w:r>
              <w:r>
                <w:rPr>
                  <w:rFonts w:ascii="Arial Unicode MS" w:eastAsia="Arial Unicode MS" w:hAnsi="Arial Unicode MS" w:cs="Arial Unicode MS"/>
                  <w:sz w:val="20"/>
                  <w:szCs w:val="20"/>
                </w:rPr>
                <w:t xml:space="preserve"> </w:t>
              </w:r>
              <w:commentRangeStart w:id="206"/>
              <w:r>
                <w:rPr>
                  <w:rFonts w:ascii="Arial Unicode MS" w:eastAsia="Arial Unicode MS" w:hAnsi="Arial Unicode MS" w:cs="Arial Unicode MS"/>
                  <w:sz w:val="20"/>
                  <w:szCs w:val="20"/>
                </w:rPr>
                <w:t xml:space="preserve">Cuối ngày, </w:t>
              </w:r>
            </w:ins>
            <w:commentRangeEnd w:id="206"/>
            <w:ins w:id="207" w:author="O365_ttdvbh_004" w:date="2021-12-16T15:26:00Z">
              <w:r w:rsidR="009E5FE3">
                <w:rPr>
                  <w:rStyle w:val="CommentReference"/>
                  <w:rFonts w:eastAsiaTheme="minorHAnsi"/>
                  <w:snapToGrid w:val="0"/>
                  <w:color w:val="000000"/>
                  <w:lang w:eastAsia="en-US"/>
                </w:rPr>
                <w:commentReference w:id="206"/>
              </w:r>
            </w:ins>
            <w:ins w:id="208" w:author="O365_ttdvbh_004" w:date="2021-12-07T14:11:00Z">
              <w:r>
                <w:rPr>
                  <w:rFonts w:ascii="Arial Unicode MS" w:eastAsia="Arial Unicode MS" w:hAnsi="Arial Unicode MS" w:cs="Arial Unicode MS"/>
                  <w:sz w:val="20"/>
                  <w:szCs w:val="20"/>
                </w:rPr>
                <w:t xml:space="preserve">hệ thống tổng kết số lượng HSYCBH đã tạo trong ngày và gửi mail </w:t>
              </w:r>
            </w:ins>
            <w:ins w:id="209" w:author="O365_ttdvbh_004" w:date="2021-12-07T14:19:00Z">
              <w:r w:rsidR="002C7BE4">
                <w:rPr>
                  <w:rFonts w:ascii="Arial Unicode MS" w:eastAsia="Arial Unicode MS" w:hAnsi="Arial Unicode MS" w:cs="Arial Unicode MS"/>
                  <w:sz w:val="20"/>
                  <w:szCs w:val="20"/>
                </w:rPr>
                <w:t xml:space="preserve">Danh sách </w:t>
              </w:r>
            </w:ins>
            <w:ins w:id="210" w:author="O365_ttdvbh_004" w:date="2021-12-07T14:20:00Z">
              <w:r w:rsidR="002C7BE4">
                <w:rPr>
                  <w:rFonts w:ascii="Arial Unicode MS" w:eastAsia="Arial Unicode MS" w:hAnsi="Arial Unicode MS" w:cs="Arial Unicode MS"/>
                  <w:sz w:val="20"/>
                  <w:szCs w:val="20"/>
                </w:rPr>
                <w:t xml:space="preserve">HSYCBH </w:t>
              </w:r>
            </w:ins>
            <w:ins w:id="211" w:author="O365_ttdvbh_004" w:date="2021-12-07T14:19:00Z">
              <w:r w:rsidR="002C7BE4">
                <w:rPr>
                  <w:rFonts w:ascii="Arial Unicode MS" w:eastAsia="Arial Unicode MS" w:hAnsi="Arial Unicode MS" w:cs="Arial Unicode MS"/>
                  <w:sz w:val="20"/>
                  <w:szCs w:val="20"/>
                </w:rPr>
                <w:t xml:space="preserve">này (định dạng file excel) </w:t>
              </w:r>
            </w:ins>
            <w:ins w:id="212" w:author="O365_ttdvbh_004" w:date="2021-12-07T14:11:00Z">
              <w:r>
                <w:rPr>
                  <w:rFonts w:ascii="Arial Unicode MS" w:eastAsia="Arial Unicode MS" w:hAnsi="Arial Unicode MS" w:cs="Arial Unicode MS"/>
                  <w:sz w:val="20"/>
                  <w:szCs w:val="20"/>
                </w:rPr>
                <w:t>cho CTBH để báo số liệu phát sinh trong ngày</w:t>
              </w:r>
            </w:ins>
            <w:ins w:id="213" w:author="O365_ttdvbh_004" w:date="2021-12-07T14:12:00Z">
              <w:r>
                <w:rPr>
                  <w:rFonts w:ascii="Arial Unicode MS" w:eastAsia="Arial Unicode MS" w:hAnsi="Arial Unicode MS" w:cs="Arial Unicode MS"/>
                  <w:sz w:val="20"/>
                  <w:szCs w:val="20"/>
                </w:rPr>
                <w:t>.</w:t>
              </w:r>
            </w:ins>
          </w:p>
          <w:p w14:paraId="6EA92FC4" w14:textId="4541D4FD" w:rsidR="006F51FC" w:rsidRDefault="006F51FC" w:rsidP="006F51FC">
            <w:pPr>
              <w:pStyle w:val="ListParagraph1"/>
              <w:numPr>
                <w:ilvl w:val="0"/>
                <w:numId w:val="45"/>
              </w:numPr>
              <w:spacing w:after="0" w:line="240" w:lineRule="auto"/>
              <w:ind w:left="841"/>
              <w:jc w:val="both"/>
              <w:rPr>
                <w:ins w:id="214" w:author="O365_ttdvbh_004" w:date="2021-12-07T14:30:00Z"/>
                <w:rFonts w:ascii="Arial Unicode MS" w:eastAsia="Arial Unicode MS" w:hAnsi="Arial Unicode MS" w:cs="Arial Unicode MS"/>
                <w:sz w:val="20"/>
                <w:szCs w:val="20"/>
              </w:rPr>
            </w:pPr>
            <w:ins w:id="215" w:author="O365_ttdvbh_004" w:date="2021-12-07T14:15:00Z">
              <w:r>
                <w:rPr>
                  <w:rFonts w:ascii="Arial Unicode MS" w:eastAsia="Arial Unicode MS" w:hAnsi="Arial Unicode MS" w:cs="Arial Unicode MS"/>
                  <w:sz w:val="20"/>
                  <w:szCs w:val="20"/>
                </w:rPr>
                <w:t>Vào ngày T + 1 (T: ngày gửi mail thông tin HSYCBH</w:t>
              </w:r>
            </w:ins>
            <w:ins w:id="216" w:author="O365_ttdvbh_004" w:date="2021-12-07T14:16:00Z">
              <w:r>
                <w:rPr>
                  <w:rFonts w:ascii="Arial Unicode MS" w:eastAsia="Arial Unicode MS" w:hAnsi="Arial Unicode MS" w:cs="Arial Unicode MS"/>
                  <w:sz w:val="20"/>
                  <w:szCs w:val="20"/>
                </w:rPr>
                <w:t xml:space="preserve"> cho CTBH), CTBH </w:t>
              </w:r>
            </w:ins>
            <w:ins w:id="217" w:author="O365_ttdvbh_004" w:date="2021-12-07T14:17:00Z">
              <w:r>
                <w:rPr>
                  <w:rFonts w:ascii="Arial Unicode MS" w:eastAsia="Arial Unicode MS" w:hAnsi="Arial Unicode MS" w:cs="Arial Unicode MS"/>
                  <w:sz w:val="20"/>
                  <w:szCs w:val="20"/>
                </w:rPr>
                <w:t xml:space="preserve">gửi mail cho </w:t>
              </w:r>
            </w:ins>
            <w:ins w:id="218" w:author="O365_ttdvbh_004" w:date="2021-12-07T14:18:00Z">
              <w:r w:rsidR="002C7BE4">
                <w:rPr>
                  <w:rFonts w:ascii="Arial Unicode MS" w:eastAsia="Arial Unicode MS" w:hAnsi="Arial Unicode MS" w:cs="Arial Unicode MS"/>
                  <w:sz w:val="20"/>
                  <w:szCs w:val="20"/>
                </w:rPr>
                <w:t xml:space="preserve">Sacombank </w:t>
              </w:r>
            </w:ins>
            <w:ins w:id="219" w:author="O365_ttdvbh_004" w:date="2021-12-07T14:19:00Z">
              <w:r w:rsidR="002C7BE4">
                <w:rPr>
                  <w:rFonts w:ascii="Arial Unicode MS" w:eastAsia="Arial Unicode MS" w:hAnsi="Arial Unicode MS" w:cs="Arial Unicode MS"/>
                  <w:sz w:val="20"/>
                  <w:szCs w:val="20"/>
                </w:rPr>
                <w:t xml:space="preserve">Báo cáo </w:t>
              </w:r>
            </w:ins>
            <w:ins w:id="220" w:author="O365_ttdvbh_004" w:date="2021-12-07T14:32:00Z">
              <w:r w:rsidR="001E1138">
                <w:rPr>
                  <w:rFonts w:ascii="Arial Unicode MS" w:eastAsia="Arial Unicode MS" w:hAnsi="Arial Unicode MS" w:cs="Arial Unicode MS"/>
                  <w:sz w:val="20"/>
                  <w:szCs w:val="20"/>
                </w:rPr>
                <w:t xml:space="preserve">(định dạng file excel) </w:t>
              </w:r>
            </w:ins>
            <w:ins w:id="221" w:author="O365_ttdvbh_004" w:date="2021-12-07T14:19:00Z">
              <w:r w:rsidR="002C7BE4">
                <w:rPr>
                  <w:rFonts w:ascii="Arial Unicode MS" w:eastAsia="Arial Unicode MS" w:hAnsi="Arial Unicode MS" w:cs="Arial Unicode MS"/>
                  <w:sz w:val="20"/>
                  <w:szCs w:val="20"/>
                </w:rPr>
                <w:t xml:space="preserve">cập nhật tình hình </w:t>
              </w:r>
            </w:ins>
            <w:ins w:id="222" w:author="O365_ttdvbh_004" w:date="2021-12-07T14:20:00Z">
              <w:r w:rsidR="002C7BE4">
                <w:rPr>
                  <w:rFonts w:ascii="Arial Unicode MS" w:eastAsia="Arial Unicode MS" w:hAnsi="Arial Unicode MS" w:cs="Arial Unicode MS"/>
                  <w:sz w:val="20"/>
                  <w:szCs w:val="20"/>
                </w:rPr>
                <w:t>tư vấn và phát hành HĐBH dựa trên Danh sách HS</w:t>
              </w:r>
            </w:ins>
            <w:ins w:id="223" w:author="O365_ttdvbh_004" w:date="2021-12-07T14:22:00Z">
              <w:r w:rsidR="002C7BE4">
                <w:rPr>
                  <w:rFonts w:ascii="Arial Unicode MS" w:eastAsia="Arial Unicode MS" w:hAnsi="Arial Unicode MS" w:cs="Arial Unicode MS"/>
                  <w:sz w:val="20"/>
                  <w:szCs w:val="20"/>
                </w:rPr>
                <w:t>YCBH đã được nhận từ Sacombank</w:t>
              </w:r>
            </w:ins>
            <w:ins w:id="224" w:author="O365_ttdvbh_004" w:date="2021-12-07T15:09:00Z">
              <w:r w:rsidR="00B929F5">
                <w:rPr>
                  <w:rFonts w:ascii="Arial Unicode MS" w:eastAsia="Arial Unicode MS" w:hAnsi="Arial Unicode MS" w:cs="Arial Unicode MS"/>
                  <w:sz w:val="20"/>
                  <w:szCs w:val="20"/>
                </w:rPr>
                <w:t xml:space="preserve">, </w:t>
              </w:r>
            </w:ins>
            <w:ins w:id="225" w:author="O365_ttdvbh_004" w:date="2021-12-07T14:23:00Z">
              <w:r w:rsidR="002C7BE4">
                <w:rPr>
                  <w:rFonts w:ascii="Arial Unicode MS" w:eastAsia="Arial Unicode MS" w:hAnsi="Arial Unicode MS" w:cs="Arial Unicode MS"/>
                  <w:sz w:val="20"/>
                  <w:szCs w:val="20"/>
                </w:rPr>
                <w:t xml:space="preserve">số liệu được cập nhật lũy kế </w:t>
              </w:r>
            </w:ins>
            <w:ins w:id="226" w:author="O365_ttdvbh_004" w:date="2021-12-07T14:24:00Z">
              <w:r w:rsidR="002C7BE4">
                <w:rPr>
                  <w:rFonts w:ascii="Arial Unicode MS" w:eastAsia="Arial Unicode MS" w:hAnsi="Arial Unicode MS" w:cs="Arial Unicode MS"/>
                  <w:sz w:val="20"/>
                  <w:szCs w:val="20"/>
                </w:rPr>
                <w:t>tính đến ngày báo cáo</w:t>
              </w:r>
            </w:ins>
            <w:ins w:id="227" w:author="O365_ttdvbh_004" w:date="2021-12-07T14:25:00Z">
              <w:r w:rsidR="002C7BE4">
                <w:rPr>
                  <w:rFonts w:ascii="Arial Unicode MS" w:eastAsia="Arial Unicode MS" w:hAnsi="Arial Unicode MS" w:cs="Arial Unicode MS"/>
                  <w:sz w:val="20"/>
                  <w:szCs w:val="20"/>
                </w:rPr>
                <w:t xml:space="preserve">, </w:t>
              </w:r>
            </w:ins>
            <w:ins w:id="228" w:author="O365_ttdvbh_004" w:date="2021-12-07T14:26:00Z">
              <w:r w:rsidR="002C7BE4">
                <w:rPr>
                  <w:rFonts w:ascii="Arial Unicode MS" w:eastAsia="Arial Unicode MS" w:hAnsi="Arial Unicode MS" w:cs="Arial Unicode MS"/>
                  <w:sz w:val="20"/>
                  <w:szCs w:val="20"/>
                </w:rPr>
                <w:t xml:space="preserve">tình trạng của từng HSYCBH </w:t>
              </w:r>
              <w:commentRangeStart w:id="229"/>
              <w:r w:rsidR="002C7BE4">
                <w:rPr>
                  <w:rFonts w:ascii="Arial Unicode MS" w:eastAsia="Arial Unicode MS" w:hAnsi="Arial Unicode MS" w:cs="Arial Unicode MS"/>
                  <w:sz w:val="20"/>
                  <w:szCs w:val="20"/>
                </w:rPr>
                <w:t>(</w:t>
              </w:r>
            </w:ins>
            <w:ins w:id="230" w:author="O365_ttdvbh_004" w:date="2021-12-07T14:28:00Z">
              <w:r w:rsidR="002C7BE4">
                <w:rPr>
                  <w:rFonts w:ascii="Arial Unicode MS" w:eastAsia="Arial Unicode MS" w:hAnsi="Arial Unicode MS" w:cs="Arial Unicode MS"/>
                  <w:sz w:val="20"/>
                  <w:szCs w:val="20"/>
                </w:rPr>
                <w:t>chuyển CTBH</w:t>
              </w:r>
            </w:ins>
            <w:ins w:id="231" w:author="O365_ttdvbh_004" w:date="2021-12-07T14:26:00Z">
              <w:r w:rsidR="002C7BE4">
                <w:rPr>
                  <w:rFonts w:ascii="Arial Unicode MS" w:eastAsia="Arial Unicode MS" w:hAnsi="Arial Unicode MS" w:cs="Arial Unicode MS"/>
                  <w:sz w:val="20"/>
                  <w:szCs w:val="20"/>
                </w:rPr>
                <w:t xml:space="preserve">, </w:t>
              </w:r>
            </w:ins>
            <w:ins w:id="232" w:author="O365_ttdvbh_004" w:date="2021-12-07T14:28:00Z">
              <w:r w:rsidR="001E1138">
                <w:rPr>
                  <w:rFonts w:ascii="Arial Unicode MS" w:eastAsia="Arial Unicode MS" w:hAnsi="Arial Unicode MS" w:cs="Arial Unicode MS"/>
                  <w:sz w:val="20"/>
                  <w:szCs w:val="20"/>
                </w:rPr>
                <w:t xml:space="preserve">đang tư vấn KH, đang thẩm định/xử lý, </w:t>
              </w:r>
            </w:ins>
            <w:ins w:id="233" w:author="O365_ttdvbh_004" w:date="2021-12-07T14:29:00Z">
              <w:r w:rsidR="001E1138">
                <w:rPr>
                  <w:rFonts w:ascii="Arial Unicode MS" w:eastAsia="Arial Unicode MS" w:hAnsi="Arial Unicode MS" w:cs="Arial Unicode MS"/>
                  <w:sz w:val="20"/>
                  <w:szCs w:val="20"/>
                </w:rPr>
                <w:t>hủ</w:t>
              </w:r>
            </w:ins>
            <w:ins w:id="234" w:author="O365_ttdvbh_004" w:date="2021-12-07T14:30:00Z">
              <w:r w:rsidR="001E1138">
                <w:rPr>
                  <w:rFonts w:ascii="Arial Unicode MS" w:eastAsia="Arial Unicode MS" w:hAnsi="Arial Unicode MS" w:cs="Arial Unicode MS"/>
                  <w:sz w:val="20"/>
                  <w:szCs w:val="20"/>
                </w:rPr>
                <w:t>y, từ chối, phát hành HĐBH)</w:t>
              </w:r>
            </w:ins>
            <w:commentRangeEnd w:id="229"/>
            <w:ins w:id="235" w:author="O365_ttdvbh_004" w:date="2021-12-07T15:26:00Z">
              <w:r w:rsidR="003A7AC5">
                <w:rPr>
                  <w:rStyle w:val="CommentReference"/>
                  <w:rFonts w:eastAsiaTheme="minorHAnsi"/>
                  <w:snapToGrid w:val="0"/>
                  <w:color w:val="000000"/>
                  <w:lang w:eastAsia="en-US"/>
                </w:rPr>
                <w:commentReference w:id="229"/>
              </w:r>
            </w:ins>
          </w:p>
          <w:p w14:paraId="69704D11" w14:textId="360A89C6" w:rsidR="001E1138" w:rsidRDefault="001E1138" w:rsidP="006F51FC">
            <w:pPr>
              <w:pStyle w:val="ListParagraph1"/>
              <w:numPr>
                <w:ilvl w:val="0"/>
                <w:numId w:val="45"/>
              </w:numPr>
              <w:spacing w:after="0" w:line="240" w:lineRule="auto"/>
              <w:ind w:left="841"/>
              <w:jc w:val="both"/>
              <w:rPr>
                <w:ins w:id="236" w:author="O365_ttdvbh_004" w:date="2021-12-07T15:10:00Z"/>
                <w:rFonts w:ascii="Arial Unicode MS" w:eastAsia="Arial Unicode MS" w:hAnsi="Arial Unicode MS" w:cs="Arial Unicode MS"/>
                <w:sz w:val="20"/>
                <w:szCs w:val="20"/>
              </w:rPr>
            </w:pPr>
            <w:ins w:id="237" w:author="O365_ttdvbh_004" w:date="2021-12-07T14:32:00Z">
              <w:r>
                <w:rPr>
                  <w:rFonts w:ascii="Arial Unicode MS" w:eastAsia="Arial Unicode MS" w:hAnsi="Arial Unicode MS" w:cs="Arial Unicode MS"/>
                  <w:sz w:val="20"/>
                  <w:szCs w:val="20"/>
                </w:rPr>
                <w:t xml:space="preserve">User admin upload file excel cập nhật tình hình </w:t>
              </w:r>
            </w:ins>
            <w:ins w:id="238" w:author="O365_ttdvbh_004" w:date="2021-12-07T14:33:00Z">
              <w:r>
                <w:rPr>
                  <w:rFonts w:ascii="Arial Unicode MS" w:eastAsia="Arial Unicode MS" w:hAnsi="Arial Unicode MS" w:cs="Arial Unicode MS"/>
                  <w:sz w:val="20"/>
                  <w:szCs w:val="20"/>
                </w:rPr>
                <w:t xml:space="preserve">tư vấn và phát hành HĐBH do CTBH gửi lên hệ thống </w:t>
              </w:r>
              <w:r w:rsidRPr="001E1138">
                <w:rPr>
                  <w:rFonts w:ascii="Arial Unicode MS" w:eastAsia="Arial Unicode MS" w:hAnsi="Arial Unicode MS" w:cs="Arial Unicode MS"/>
                  <w:sz w:val="20"/>
                  <w:szCs w:val="20"/>
                </w:rPr>
                <w:sym w:font="Wingdings" w:char="F0E0"/>
              </w:r>
              <w:r>
                <w:rPr>
                  <w:rFonts w:ascii="Arial Unicode MS" w:eastAsia="Arial Unicode MS" w:hAnsi="Arial Unicode MS" w:cs="Arial Unicode MS"/>
                  <w:sz w:val="20"/>
                  <w:szCs w:val="20"/>
                </w:rPr>
                <w:t xml:space="preserve"> hệ thống </w:t>
              </w:r>
            </w:ins>
            <w:ins w:id="239" w:author="O365_ttdvbh_004" w:date="2021-12-07T14:34:00Z">
              <w:r>
                <w:rPr>
                  <w:rFonts w:ascii="Arial Unicode MS" w:eastAsia="Arial Unicode MS" w:hAnsi="Arial Unicode MS" w:cs="Arial Unicode MS"/>
                  <w:sz w:val="20"/>
                  <w:szCs w:val="20"/>
                </w:rPr>
                <w:t>thực hiện đồng bộ thông tin của các HSYCBH trên file excel này với các HSYCBH đang được lưu trữ tr</w:t>
              </w:r>
            </w:ins>
            <w:ins w:id="240" w:author="O365_ttdvbh_004" w:date="2021-12-07T15:09:00Z">
              <w:r w:rsidR="00B929F5">
                <w:rPr>
                  <w:rFonts w:ascii="Arial Unicode MS" w:eastAsia="Arial Unicode MS" w:hAnsi="Arial Unicode MS" w:cs="Arial Unicode MS"/>
                  <w:sz w:val="20"/>
                  <w:szCs w:val="20"/>
                </w:rPr>
                <w:t>ê</w:t>
              </w:r>
            </w:ins>
            <w:ins w:id="241" w:author="O365_ttdvbh_004" w:date="2021-12-07T14:34:00Z">
              <w:r>
                <w:rPr>
                  <w:rFonts w:ascii="Arial Unicode MS" w:eastAsia="Arial Unicode MS" w:hAnsi="Arial Unicode MS" w:cs="Arial Unicode MS"/>
                  <w:sz w:val="20"/>
                  <w:szCs w:val="20"/>
                </w:rPr>
                <w:t>n hệ thống.</w:t>
              </w:r>
            </w:ins>
          </w:p>
          <w:p w14:paraId="4D5447C5" w14:textId="45FB9172" w:rsidR="00B929F5" w:rsidRDefault="00B929F5">
            <w:pPr>
              <w:pStyle w:val="ListParagraph1"/>
              <w:spacing w:after="0" w:line="240" w:lineRule="auto"/>
              <w:ind w:left="0"/>
              <w:jc w:val="both"/>
              <w:rPr>
                <w:ins w:id="242" w:author="O365_ttdvbh_004" w:date="2021-12-07T14:09:00Z"/>
                <w:rFonts w:ascii="Arial Unicode MS" w:eastAsia="Arial Unicode MS" w:hAnsi="Arial Unicode MS" w:cs="Arial Unicode MS"/>
                <w:sz w:val="20"/>
                <w:szCs w:val="20"/>
              </w:rPr>
              <w:pPrChange w:id="243" w:author="O365_ttdvbh_004" w:date="2021-12-07T15:10:00Z">
                <w:pPr>
                  <w:pStyle w:val="ListParagraph1"/>
                  <w:spacing w:after="0" w:line="240" w:lineRule="auto"/>
                  <w:ind w:left="166"/>
                  <w:jc w:val="both"/>
                </w:pPr>
              </w:pPrChange>
            </w:pPr>
            <w:ins w:id="244" w:author="O365_ttdvbh_004" w:date="2021-12-07T15:12:00Z">
              <w:r>
                <w:rPr>
                  <w:rFonts w:ascii="Arial Unicode MS" w:eastAsia="Arial Unicode MS" w:hAnsi="Arial Unicode MS" w:cs="Arial Unicode MS"/>
                  <w:b/>
                  <w:bCs/>
                  <w:sz w:val="20"/>
                  <w:szCs w:val="20"/>
                  <w:u w:val="single"/>
                </w:rPr>
                <w:t xml:space="preserve">(*) </w:t>
              </w:r>
            </w:ins>
            <w:ins w:id="245" w:author="O365_ttdvbh_004" w:date="2021-12-07T15:10:00Z">
              <w:r w:rsidRPr="00B929F5">
                <w:rPr>
                  <w:rFonts w:ascii="Arial Unicode MS" w:eastAsia="Arial Unicode MS" w:hAnsi="Arial Unicode MS" w:cs="Arial Unicode MS"/>
                  <w:b/>
                  <w:bCs/>
                  <w:sz w:val="20"/>
                  <w:szCs w:val="20"/>
                  <w:u w:val="single"/>
                  <w:rPrChange w:id="246" w:author="O365_ttdvbh_004" w:date="2021-12-07T15:12:00Z">
                    <w:rPr>
                      <w:rFonts w:ascii="Arial Unicode MS" w:eastAsia="Arial Unicode MS" w:hAnsi="Arial Unicode MS" w:cs="Arial Unicode MS"/>
                      <w:sz w:val="20"/>
                      <w:szCs w:val="20"/>
                    </w:rPr>
                  </w:rPrChange>
                </w:rPr>
                <w:t>GHI CHÚ:</w:t>
              </w:r>
              <w:r>
                <w:rPr>
                  <w:rFonts w:ascii="Arial Unicode MS" w:eastAsia="Arial Unicode MS" w:hAnsi="Arial Unicode MS" w:cs="Arial Unicode MS"/>
                  <w:sz w:val="20"/>
                  <w:szCs w:val="20"/>
                </w:rPr>
                <w:t xml:space="preserve"> </w:t>
              </w:r>
              <w:r w:rsidRPr="00B929F5">
                <w:rPr>
                  <w:rFonts w:ascii="Arial Unicode MS" w:eastAsia="Arial Unicode MS" w:hAnsi="Arial Unicode MS" w:cs="Arial Unicode MS"/>
                  <w:b/>
                  <w:bCs/>
                  <w:i/>
                  <w:iCs/>
                  <w:sz w:val="20"/>
                  <w:szCs w:val="20"/>
                  <w:rPrChange w:id="247" w:author="O365_ttdvbh_004" w:date="2021-12-07T15:12:00Z">
                    <w:rPr>
                      <w:rFonts w:ascii="Arial Unicode MS" w:eastAsia="Arial Unicode MS" w:hAnsi="Arial Unicode MS" w:cs="Arial Unicode MS"/>
                      <w:sz w:val="20"/>
                      <w:szCs w:val="20"/>
                    </w:rPr>
                  </w:rPrChange>
                </w:rPr>
                <w:t>Sacombank xây dựng sẵn cổng kết nối API</w:t>
              </w:r>
            </w:ins>
            <w:ins w:id="248" w:author="O365_ttdvbh_004" w:date="2021-12-07T15:11:00Z">
              <w:r w:rsidRPr="00B929F5">
                <w:rPr>
                  <w:rFonts w:ascii="Arial Unicode MS" w:eastAsia="Arial Unicode MS" w:hAnsi="Arial Unicode MS" w:cs="Arial Unicode MS"/>
                  <w:b/>
                  <w:bCs/>
                  <w:i/>
                  <w:iCs/>
                  <w:sz w:val="20"/>
                  <w:szCs w:val="20"/>
                  <w:rPrChange w:id="249" w:author="O365_ttdvbh_004" w:date="2021-12-07T15:12:00Z">
                    <w:rPr>
                      <w:rFonts w:ascii="Arial Unicode MS" w:eastAsia="Arial Unicode MS" w:hAnsi="Arial Unicode MS" w:cs="Arial Unicode MS"/>
                      <w:sz w:val="20"/>
                      <w:szCs w:val="20"/>
                    </w:rPr>
                  </w:rPrChange>
                </w:rPr>
                <w:t xml:space="preserve"> để có thể sẵn sàng kết nối với hệ thống của CTBH</w:t>
              </w:r>
            </w:ins>
            <w:ins w:id="250" w:author="O365_ttdvbh_004" w:date="2021-12-07T15:12:00Z">
              <w:r w:rsidRPr="00B929F5">
                <w:rPr>
                  <w:rFonts w:ascii="Arial Unicode MS" w:eastAsia="Arial Unicode MS" w:hAnsi="Arial Unicode MS" w:cs="Arial Unicode MS"/>
                  <w:b/>
                  <w:bCs/>
                  <w:i/>
                  <w:iCs/>
                  <w:sz w:val="20"/>
                  <w:szCs w:val="20"/>
                  <w:rPrChange w:id="251" w:author="O365_ttdvbh_004" w:date="2021-12-07T15:12:00Z">
                    <w:rPr>
                      <w:rFonts w:ascii="Arial Unicode MS" w:eastAsia="Arial Unicode MS" w:hAnsi="Arial Unicode MS" w:cs="Arial Unicode MS"/>
                      <w:sz w:val="20"/>
                      <w:szCs w:val="20"/>
                    </w:rPr>
                  </w:rPrChange>
                </w:rPr>
                <w:t>.</w:t>
              </w:r>
            </w:ins>
          </w:p>
          <w:p w14:paraId="77C02158" w14:textId="2D825C95" w:rsidR="00F34F95" w:rsidRPr="00841574" w:rsidRDefault="00F34F95">
            <w:pPr>
              <w:pStyle w:val="ListParagraph1"/>
              <w:numPr>
                <w:ilvl w:val="0"/>
                <w:numId w:val="42"/>
              </w:numPr>
              <w:spacing w:after="0" w:line="240" w:lineRule="auto"/>
              <w:ind w:left="481" w:hanging="270"/>
              <w:jc w:val="both"/>
              <w:rPr>
                <w:ins w:id="252" w:author="O365_ttdvbh_004" w:date="2021-12-07T14:03:00Z"/>
                <w:rFonts w:ascii="Arial Unicode MS" w:eastAsia="Arial Unicode MS" w:hAnsi="Arial Unicode MS" w:cs="Arial Unicode MS"/>
                <w:b/>
                <w:bCs/>
                <w:sz w:val="20"/>
                <w:szCs w:val="20"/>
                <w:rPrChange w:id="253" w:author="O365_ttdvbh_004" w:date="2021-12-07T14:36:00Z">
                  <w:rPr>
                    <w:ins w:id="254" w:author="O365_ttdvbh_004" w:date="2021-12-07T14:03:00Z"/>
                    <w:rFonts w:ascii="Arial Unicode MS" w:eastAsia="Arial Unicode MS" w:hAnsi="Arial Unicode MS" w:cs="Arial Unicode MS"/>
                    <w:sz w:val="20"/>
                    <w:szCs w:val="20"/>
                  </w:rPr>
                </w:rPrChange>
              </w:rPr>
              <w:pPrChange w:id="255" w:author="O365_ttdvbh_004" w:date="2021-12-07T14:35:00Z">
                <w:pPr>
                  <w:pStyle w:val="ListParagraph1"/>
                  <w:spacing w:after="0" w:line="240" w:lineRule="auto"/>
                  <w:ind w:left="166"/>
                  <w:jc w:val="both"/>
                </w:pPr>
              </w:pPrChange>
            </w:pPr>
            <w:ins w:id="256" w:author="O365_ttdvbh_004" w:date="2021-12-07T14:00:00Z">
              <w:r w:rsidRPr="00841574">
                <w:rPr>
                  <w:rFonts w:ascii="Arial Unicode MS" w:eastAsia="Arial Unicode MS" w:hAnsi="Arial Unicode MS" w:cs="Arial Unicode MS"/>
                  <w:b/>
                  <w:bCs/>
                  <w:sz w:val="20"/>
                  <w:szCs w:val="20"/>
                  <w:rPrChange w:id="257" w:author="O365_ttdvbh_004" w:date="2021-12-07T14:36:00Z">
                    <w:rPr>
                      <w:rFonts w:ascii="Arial Unicode MS" w:eastAsia="Arial Unicode MS" w:hAnsi="Arial Unicode MS" w:cs="Arial Unicode MS"/>
                      <w:sz w:val="20"/>
                      <w:szCs w:val="20"/>
                    </w:rPr>
                  </w:rPrChange>
                </w:rPr>
                <w:t xml:space="preserve">Trường hợp Sacombank và Đối tác liên kết bảo hiểm phi nhân thọ </w:t>
              </w:r>
              <w:r w:rsidR="001E1138" w:rsidRPr="00841574">
                <w:rPr>
                  <w:rFonts w:ascii="Arial Unicode MS" w:eastAsia="Arial Unicode MS" w:hAnsi="Arial Unicode MS" w:cs="Arial Unicode MS"/>
                  <w:b/>
                  <w:bCs/>
                  <w:sz w:val="20"/>
                  <w:szCs w:val="20"/>
                  <w:u w:val="single"/>
                  <w:rPrChange w:id="258" w:author="O365_ttdvbh_004" w:date="2021-12-07T14:36:00Z">
                    <w:rPr>
                      <w:rFonts w:ascii="Arial Unicode MS" w:eastAsia="Arial Unicode MS" w:hAnsi="Arial Unicode MS" w:cs="Arial Unicode MS"/>
                      <w:sz w:val="20"/>
                      <w:szCs w:val="20"/>
                    </w:rPr>
                  </w:rPrChange>
                </w:rPr>
                <w:t>CÓ</w:t>
              </w:r>
              <w:r w:rsidRPr="00841574">
                <w:rPr>
                  <w:rFonts w:ascii="Arial Unicode MS" w:eastAsia="Arial Unicode MS" w:hAnsi="Arial Unicode MS" w:cs="Arial Unicode MS"/>
                  <w:b/>
                  <w:bCs/>
                  <w:sz w:val="20"/>
                  <w:szCs w:val="20"/>
                  <w:rPrChange w:id="259" w:author="O365_ttdvbh_004" w:date="2021-12-07T14:36:00Z">
                    <w:rPr>
                      <w:rFonts w:ascii="Arial Unicode MS" w:eastAsia="Arial Unicode MS" w:hAnsi="Arial Unicode MS" w:cs="Arial Unicode MS"/>
                      <w:sz w:val="20"/>
                      <w:szCs w:val="20"/>
                    </w:rPr>
                  </w:rPrChange>
                </w:rPr>
                <w:t xml:space="preserve"> kết nối hệ thống API</w:t>
              </w:r>
            </w:ins>
            <w:ins w:id="260" w:author="O365_ttdvbh_004" w:date="2021-12-07T14:01:00Z">
              <w:r w:rsidRPr="00841574">
                <w:rPr>
                  <w:rFonts w:ascii="Arial Unicode MS" w:eastAsia="Arial Unicode MS" w:hAnsi="Arial Unicode MS" w:cs="Arial Unicode MS"/>
                  <w:b/>
                  <w:bCs/>
                  <w:sz w:val="20"/>
                  <w:szCs w:val="20"/>
                  <w:rPrChange w:id="261" w:author="O365_ttdvbh_004" w:date="2021-12-07T14:36:00Z">
                    <w:rPr>
                      <w:rFonts w:ascii="Arial Unicode MS" w:eastAsia="Arial Unicode MS" w:hAnsi="Arial Unicode MS" w:cs="Arial Unicode MS"/>
                      <w:sz w:val="20"/>
                      <w:szCs w:val="20"/>
                    </w:rPr>
                  </w:rPrChange>
                </w:rPr>
                <w:t>:</w:t>
              </w:r>
            </w:ins>
          </w:p>
          <w:p w14:paraId="38B9FA91" w14:textId="05EDA686" w:rsidR="00EC6A3E" w:rsidRPr="00EC6A3E" w:rsidRDefault="00EC6A3E">
            <w:pPr>
              <w:pStyle w:val="ListParagraph1"/>
              <w:numPr>
                <w:ilvl w:val="0"/>
                <w:numId w:val="41"/>
              </w:numPr>
              <w:spacing w:after="0" w:line="240" w:lineRule="auto"/>
              <w:ind w:hanging="239"/>
              <w:jc w:val="both"/>
              <w:rPr>
                <w:ins w:id="262" w:author="O365_ttdvbh_004" w:date="2021-12-07T14:39:00Z"/>
                <w:rFonts w:ascii="Arial Unicode MS" w:eastAsia="Arial Unicode MS" w:hAnsi="Arial Unicode MS" w:cs="Arial Unicode MS"/>
                <w:b/>
                <w:bCs/>
                <w:sz w:val="20"/>
                <w:szCs w:val="20"/>
                <w:rPrChange w:id="263" w:author="O365_ttdvbh_004" w:date="2021-12-07T14:43:00Z">
                  <w:rPr>
                    <w:ins w:id="264" w:author="O365_ttdvbh_004" w:date="2021-12-07T14:39:00Z"/>
                    <w:rFonts w:ascii="Arial Unicode MS" w:eastAsia="Arial Unicode MS" w:hAnsi="Arial Unicode MS" w:cs="Arial Unicode MS"/>
                    <w:sz w:val="20"/>
                    <w:szCs w:val="20"/>
                  </w:rPr>
                </w:rPrChange>
              </w:rPr>
              <w:pPrChange w:id="265" w:author="O365_ttdvbh_004" w:date="2021-12-07T14:43:00Z">
                <w:pPr>
                  <w:pStyle w:val="ListParagraph1"/>
                  <w:spacing w:after="0" w:line="240" w:lineRule="auto"/>
                  <w:ind w:left="166"/>
                  <w:jc w:val="both"/>
                </w:pPr>
              </w:pPrChange>
            </w:pPr>
            <w:ins w:id="266" w:author="O365_ttdvbh_004" w:date="2021-12-07T14:39:00Z">
              <w:r w:rsidRPr="00EC6A3E">
                <w:rPr>
                  <w:rFonts w:ascii="Arial Unicode MS" w:eastAsia="Arial Unicode MS" w:hAnsi="Arial Unicode MS" w:cs="Arial Unicode MS"/>
                  <w:b/>
                  <w:bCs/>
                  <w:sz w:val="20"/>
                  <w:szCs w:val="20"/>
                  <w:rPrChange w:id="267" w:author="O365_ttdvbh_004" w:date="2021-12-07T14:41:00Z">
                    <w:rPr>
                      <w:rFonts w:ascii="Arial Unicode MS" w:eastAsia="Arial Unicode MS" w:hAnsi="Arial Unicode MS" w:cs="Arial Unicode MS"/>
                      <w:sz w:val="20"/>
                      <w:szCs w:val="20"/>
                    </w:rPr>
                  </w:rPrChange>
                </w:rPr>
                <w:t xml:space="preserve">Đv các SPBH </w:t>
              </w:r>
              <w:r w:rsidRPr="003A7AC5">
                <w:rPr>
                  <w:rFonts w:ascii="Arial Unicode MS" w:eastAsia="Arial Unicode MS" w:hAnsi="Arial Unicode MS" w:cs="Arial Unicode MS"/>
                  <w:b/>
                  <w:bCs/>
                  <w:sz w:val="20"/>
                  <w:szCs w:val="20"/>
                  <w:u w:val="single"/>
                  <w:rPrChange w:id="268" w:author="O365_ttdvbh_004" w:date="2021-12-07T15:28:00Z">
                    <w:rPr>
                      <w:rFonts w:ascii="Arial Unicode MS" w:eastAsia="Arial Unicode MS" w:hAnsi="Arial Unicode MS" w:cs="Arial Unicode MS"/>
                      <w:sz w:val="20"/>
                      <w:szCs w:val="20"/>
                    </w:rPr>
                  </w:rPrChange>
                </w:rPr>
                <w:t>có</w:t>
              </w:r>
              <w:r w:rsidRPr="00EC6A3E">
                <w:rPr>
                  <w:rFonts w:ascii="Arial Unicode MS" w:eastAsia="Arial Unicode MS" w:hAnsi="Arial Unicode MS" w:cs="Arial Unicode MS"/>
                  <w:b/>
                  <w:bCs/>
                  <w:sz w:val="20"/>
                  <w:szCs w:val="20"/>
                  <w:rPrChange w:id="269" w:author="O365_ttdvbh_004" w:date="2021-12-07T14:41:00Z">
                    <w:rPr>
                      <w:rFonts w:ascii="Arial Unicode MS" w:eastAsia="Arial Unicode MS" w:hAnsi="Arial Unicode MS" w:cs="Arial Unicode MS"/>
                      <w:sz w:val="20"/>
                      <w:szCs w:val="20"/>
                    </w:rPr>
                  </w:rPrChange>
                </w:rPr>
                <w:t xml:space="preserve"> hình thức phát hành GCNBH online: </w:t>
              </w:r>
              <w:r w:rsidRPr="00EC6A3E">
                <w:rPr>
                  <w:rFonts w:ascii="Arial Unicode MS" w:eastAsia="Arial Unicode MS" w:hAnsi="Arial Unicode MS" w:cs="Arial Unicode MS"/>
                  <w:sz w:val="20"/>
                  <w:szCs w:val="20"/>
                </w:rPr>
                <w:t xml:space="preserve">Hệ thống cấp GCNBH online cho KH và gửi mail cho </w:t>
              </w:r>
            </w:ins>
            <w:ins w:id="270" w:author="O365_ttdvbh_004" w:date="2021-12-07T14:40:00Z">
              <w:r w:rsidRPr="00EC6A3E">
                <w:rPr>
                  <w:rFonts w:ascii="Arial Unicode MS" w:eastAsia="Arial Unicode MS" w:hAnsi="Arial Unicode MS" w:cs="Arial Unicode MS"/>
                  <w:sz w:val="20"/>
                  <w:szCs w:val="20"/>
                </w:rPr>
                <w:t>KH</w:t>
              </w:r>
            </w:ins>
            <w:ins w:id="271" w:author="O365_ttdvbh_004" w:date="2021-12-07T14:43:00Z">
              <w:r>
                <w:rPr>
                  <w:rFonts w:ascii="Arial Unicode MS" w:eastAsia="Arial Unicode MS" w:hAnsi="Arial Unicode MS" w:cs="Arial Unicode MS"/>
                  <w:sz w:val="20"/>
                  <w:szCs w:val="20"/>
                </w:rPr>
                <w:t>.</w:t>
              </w:r>
            </w:ins>
          </w:p>
          <w:p w14:paraId="6E1168A6" w14:textId="77777777" w:rsidR="00EC6A3E" w:rsidRPr="00EC6A3E" w:rsidRDefault="00CC6845" w:rsidP="00EC6A3E">
            <w:pPr>
              <w:pStyle w:val="ListParagraph1"/>
              <w:numPr>
                <w:ilvl w:val="0"/>
                <w:numId w:val="41"/>
              </w:numPr>
              <w:spacing w:after="0" w:line="240" w:lineRule="auto"/>
              <w:ind w:hanging="239"/>
              <w:jc w:val="both"/>
              <w:rPr>
                <w:ins w:id="272" w:author="O365_ttdvbh_004" w:date="2021-12-07T14:47:00Z"/>
                <w:rFonts w:ascii="Arial Unicode MS" w:eastAsia="Arial Unicode MS" w:hAnsi="Arial Unicode MS" w:cs="Arial Unicode MS"/>
                <w:b/>
                <w:bCs/>
                <w:i/>
                <w:iCs/>
                <w:sz w:val="20"/>
                <w:szCs w:val="20"/>
                <w:rPrChange w:id="273" w:author="O365_ttdvbh_004" w:date="2021-12-07T14:47:00Z">
                  <w:rPr>
                    <w:ins w:id="274" w:author="O365_ttdvbh_004" w:date="2021-12-07T14:47:00Z"/>
                    <w:rFonts w:ascii="Arial Unicode MS" w:eastAsia="Arial Unicode MS" w:hAnsi="Arial Unicode MS" w:cs="Arial Unicode MS"/>
                    <w:sz w:val="20"/>
                    <w:szCs w:val="20"/>
                  </w:rPr>
                </w:rPrChange>
              </w:rPr>
            </w:pPr>
            <w:ins w:id="275" w:author="O365_ttdvbh_004" w:date="2021-12-07T13:49:00Z">
              <w:r w:rsidRPr="00EC6A3E">
                <w:rPr>
                  <w:rFonts w:ascii="Arial Unicode MS" w:eastAsia="Arial Unicode MS" w:hAnsi="Arial Unicode MS" w:cs="Arial Unicode MS"/>
                  <w:b/>
                  <w:bCs/>
                  <w:sz w:val="20"/>
                  <w:szCs w:val="20"/>
                  <w:rPrChange w:id="276" w:author="O365_ttdvbh_004" w:date="2021-12-07T14:44:00Z">
                    <w:rPr>
                      <w:rFonts w:ascii="Arial Unicode MS" w:eastAsia="Arial Unicode MS" w:hAnsi="Arial Unicode MS" w:cs="Arial Unicode MS"/>
                      <w:sz w:val="20"/>
                      <w:szCs w:val="20"/>
                    </w:rPr>
                  </w:rPrChange>
                </w:rPr>
                <w:t xml:space="preserve">Đv các SPBH </w:t>
              </w:r>
            </w:ins>
            <w:ins w:id="277" w:author="O365_ttdvbh_004" w:date="2021-12-07T14:43:00Z">
              <w:r w:rsidR="00EC6A3E" w:rsidRPr="003A7AC5">
                <w:rPr>
                  <w:rFonts w:ascii="Arial Unicode MS" w:eastAsia="Arial Unicode MS" w:hAnsi="Arial Unicode MS" w:cs="Arial Unicode MS"/>
                  <w:b/>
                  <w:bCs/>
                  <w:sz w:val="20"/>
                  <w:szCs w:val="20"/>
                  <w:u w:val="single"/>
                  <w:rPrChange w:id="278" w:author="O365_ttdvbh_004" w:date="2021-12-07T15:28:00Z">
                    <w:rPr>
                      <w:rFonts w:ascii="Arial Unicode MS" w:eastAsia="Arial Unicode MS" w:hAnsi="Arial Unicode MS" w:cs="Arial Unicode MS"/>
                      <w:sz w:val="20"/>
                      <w:szCs w:val="20"/>
                    </w:rPr>
                  </w:rPrChange>
                </w:rPr>
                <w:t xml:space="preserve">không </w:t>
              </w:r>
            </w:ins>
            <w:ins w:id="279" w:author="O365_ttdvbh_004" w:date="2021-12-07T14:02:00Z">
              <w:r w:rsidR="00F34F95" w:rsidRPr="003A7AC5">
                <w:rPr>
                  <w:rFonts w:ascii="Arial Unicode MS" w:eastAsia="Arial Unicode MS" w:hAnsi="Arial Unicode MS" w:cs="Arial Unicode MS"/>
                  <w:b/>
                  <w:bCs/>
                  <w:sz w:val="20"/>
                  <w:szCs w:val="20"/>
                  <w:u w:val="single"/>
                  <w:rPrChange w:id="280" w:author="O365_ttdvbh_004" w:date="2021-12-07T15:28:00Z">
                    <w:rPr>
                      <w:rFonts w:ascii="Arial Unicode MS" w:eastAsia="Arial Unicode MS" w:hAnsi="Arial Unicode MS" w:cs="Arial Unicode MS"/>
                      <w:sz w:val="20"/>
                      <w:szCs w:val="20"/>
                    </w:rPr>
                  </w:rPrChange>
                </w:rPr>
                <w:t>có</w:t>
              </w:r>
              <w:r w:rsidR="00F34F95" w:rsidRPr="00EC6A3E">
                <w:rPr>
                  <w:rFonts w:ascii="Arial Unicode MS" w:eastAsia="Arial Unicode MS" w:hAnsi="Arial Unicode MS" w:cs="Arial Unicode MS"/>
                  <w:b/>
                  <w:bCs/>
                  <w:sz w:val="20"/>
                  <w:szCs w:val="20"/>
                  <w:rPrChange w:id="281" w:author="O365_ttdvbh_004" w:date="2021-12-07T14:44:00Z">
                    <w:rPr>
                      <w:rFonts w:ascii="Arial Unicode MS" w:eastAsia="Arial Unicode MS" w:hAnsi="Arial Unicode MS" w:cs="Arial Unicode MS"/>
                      <w:sz w:val="20"/>
                      <w:szCs w:val="20"/>
                    </w:rPr>
                  </w:rPrChange>
                </w:rPr>
                <w:t xml:space="preserve"> hình thức </w:t>
              </w:r>
            </w:ins>
            <w:ins w:id="282" w:author="O365_ttdvbh_004" w:date="2021-12-07T13:49:00Z">
              <w:r w:rsidRPr="00EC6A3E">
                <w:rPr>
                  <w:rFonts w:ascii="Arial Unicode MS" w:eastAsia="Arial Unicode MS" w:hAnsi="Arial Unicode MS" w:cs="Arial Unicode MS"/>
                  <w:b/>
                  <w:bCs/>
                  <w:sz w:val="20"/>
                  <w:szCs w:val="20"/>
                  <w:rPrChange w:id="283" w:author="O365_ttdvbh_004" w:date="2021-12-07T14:44:00Z">
                    <w:rPr>
                      <w:rFonts w:ascii="Arial Unicode MS" w:eastAsia="Arial Unicode MS" w:hAnsi="Arial Unicode MS" w:cs="Arial Unicode MS"/>
                      <w:sz w:val="20"/>
                      <w:szCs w:val="20"/>
                    </w:rPr>
                  </w:rPrChange>
                </w:rPr>
                <w:t xml:space="preserve">cấp </w:t>
              </w:r>
            </w:ins>
            <w:ins w:id="284" w:author="O365_ttdvbh_004" w:date="2021-12-07T14:01:00Z">
              <w:r w:rsidR="00F34F95" w:rsidRPr="00EC6A3E">
                <w:rPr>
                  <w:rFonts w:ascii="Arial Unicode MS" w:eastAsia="Arial Unicode MS" w:hAnsi="Arial Unicode MS" w:cs="Arial Unicode MS"/>
                  <w:b/>
                  <w:bCs/>
                  <w:sz w:val="20"/>
                  <w:szCs w:val="20"/>
                  <w:rPrChange w:id="285" w:author="O365_ttdvbh_004" w:date="2021-12-07T14:44:00Z">
                    <w:rPr>
                      <w:rFonts w:ascii="Arial Unicode MS" w:eastAsia="Arial Unicode MS" w:hAnsi="Arial Unicode MS" w:cs="Arial Unicode MS"/>
                      <w:sz w:val="20"/>
                      <w:szCs w:val="20"/>
                    </w:rPr>
                  </w:rPrChange>
                </w:rPr>
                <w:t>GCNBH</w:t>
              </w:r>
            </w:ins>
            <w:ins w:id="286" w:author="O365_ttdvbh_004" w:date="2021-12-07T13:49:00Z">
              <w:r w:rsidRPr="00EC6A3E">
                <w:rPr>
                  <w:rFonts w:ascii="Arial Unicode MS" w:eastAsia="Arial Unicode MS" w:hAnsi="Arial Unicode MS" w:cs="Arial Unicode MS"/>
                  <w:b/>
                  <w:bCs/>
                  <w:sz w:val="20"/>
                  <w:szCs w:val="20"/>
                  <w:rPrChange w:id="287" w:author="O365_ttdvbh_004" w:date="2021-12-07T14:44:00Z">
                    <w:rPr>
                      <w:rFonts w:ascii="Arial Unicode MS" w:eastAsia="Arial Unicode MS" w:hAnsi="Arial Unicode MS" w:cs="Arial Unicode MS"/>
                      <w:sz w:val="20"/>
                      <w:szCs w:val="20"/>
                    </w:rPr>
                  </w:rPrChange>
                </w:rPr>
                <w:t xml:space="preserve"> online:</w:t>
              </w:r>
              <w:r>
                <w:rPr>
                  <w:rFonts w:ascii="Arial Unicode MS" w:eastAsia="Arial Unicode MS" w:hAnsi="Arial Unicode MS" w:cs="Arial Unicode MS"/>
                  <w:sz w:val="20"/>
                  <w:szCs w:val="20"/>
                </w:rPr>
                <w:t xml:space="preserve"> </w:t>
              </w:r>
            </w:ins>
          </w:p>
          <w:p w14:paraId="313CA1C3" w14:textId="0F586A63" w:rsidR="008052C7" w:rsidRPr="00EC6A3E" w:rsidRDefault="00EC6A3E" w:rsidP="00EC6A3E">
            <w:pPr>
              <w:pStyle w:val="ListParagraph1"/>
              <w:numPr>
                <w:ilvl w:val="0"/>
                <w:numId w:val="45"/>
              </w:numPr>
              <w:spacing w:after="0" w:line="240" w:lineRule="auto"/>
              <w:ind w:left="1021"/>
              <w:jc w:val="both"/>
              <w:rPr>
                <w:ins w:id="288" w:author="O365_ttdvbh_004" w:date="2021-12-07T14:48:00Z"/>
                <w:rFonts w:ascii="Arial Unicode MS" w:eastAsia="Arial Unicode MS" w:hAnsi="Arial Unicode MS" w:cs="Arial Unicode MS"/>
                <w:b/>
                <w:bCs/>
                <w:i/>
                <w:iCs/>
                <w:sz w:val="20"/>
                <w:szCs w:val="20"/>
                <w:rPrChange w:id="289" w:author="O365_ttdvbh_004" w:date="2021-12-07T14:48:00Z">
                  <w:rPr>
                    <w:ins w:id="290" w:author="O365_ttdvbh_004" w:date="2021-12-07T14:48:00Z"/>
                    <w:rFonts w:ascii="Arial Unicode MS" w:eastAsia="Arial Unicode MS" w:hAnsi="Arial Unicode MS" w:cs="Arial Unicode MS"/>
                    <w:sz w:val="20"/>
                    <w:szCs w:val="20"/>
                  </w:rPr>
                </w:rPrChange>
              </w:rPr>
            </w:pPr>
            <w:ins w:id="291" w:author="O365_ttdvbh_004" w:date="2021-12-07T14:46:00Z">
              <w:r>
                <w:rPr>
                  <w:rFonts w:ascii="Arial Unicode MS" w:eastAsia="Arial Unicode MS" w:hAnsi="Arial Unicode MS" w:cs="Arial Unicode MS"/>
                  <w:sz w:val="20"/>
                  <w:szCs w:val="20"/>
                </w:rPr>
                <w:t>hệ thống gửi thông tin HSYCBH vừa được tạo cho CTBH thông qua kết nối API</w:t>
              </w:r>
            </w:ins>
            <w:ins w:id="292" w:author="O365_ttdvbh_004" w:date="2021-12-07T14:47:00Z">
              <w:r>
                <w:rPr>
                  <w:rFonts w:ascii="Arial Unicode MS" w:eastAsia="Arial Unicode MS" w:hAnsi="Arial Unicode MS" w:cs="Arial Unicode MS"/>
                  <w:sz w:val="20"/>
                  <w:szCs w:val="20"/>
                </w:rPr>
                <w:t>, đồng thời hệ thống Gửi mail cho Nhân sự đầu mối đã được chọn của CTBH về thông tin HSYCHB vừa được tạo để Nhân sự này liên hệ KH tư vấn SPBH và thực hiện thủ tục phát hành HĐBH</w:t>
              </w:r>
            </w:ins>
            <w:ins w:id="293" w:author="O365_ttdvbh_004" w:date="2021-12-07T14:48:00Z">
              <w:r>
                <w:rPr>
                  <w:rFonts w:ascii="Arial Unicode MS" w:eastAsia="Arial Unicode MS" w:hAnsi="Arial Unicode MS" w:cs="Arial Unicode MS"/>
                  <w:sz w:val="20"/>
                  <w:szCs w:val="20"/>
                </w:rPr>
                <w:t>.</w:t>
              </w:r>
            </w:ins>
            <w:del w:id="294" w:author="O365_ttdvbh_004" w:date="2021-12-07T14:44:00Z">
              <w:r w:rsidR="00371520" w:rsidDel="00EC6A3E">
                <w:rPr>
                  <w:rFonts w:ascii="Arial Unicode MS" w:eastAsia="Arial Unicode MS" w:hAnsi="Arial Unicode MS" w:cs="Arial Unicode MS"/>
                  <w:sz w:val="20"/>
                  <w:szCs w:val="20"/>
                </w:rPr>
                <w:delText xml:space="preserve">Gửi mail cho Nhân sự đầu mối của CTBH </w:delText>
              </w:r>
            </w:del>
            <w:del w:id="295" w:author="O365_ttdvbh_004" w:date="2021-12-07T13:54:00Z">
              <w:r w:rsidR="00371520" w:rsidRPr="00371520" w:rsidDel="00CC6845">
                <w:rPr>
                  <w:rFonts w:ascii="Arial Unicode MS" w:eastAsia="Arial Unicode MS" w:hAnsi="Arial Unicode MS" w:cs="Arial Unicode MS"/>
                  <w:sz w:val="20"/>
                  <w:szCs w:val="20"/>
                </w:rPr>
                <w:sym w:font="Wingdings" w:char="F0E0"/>
              </w:r>
              <w:r w:rsidR="00371520" w:rsidDel="00CC6845">
                <w:rPr>
                  <w:rFonts w:ascii="Arial Unicode MS" w:eastAsia="Arial Unicode MS" w:hAnsi="Arial Unicode MS" w:cs="Arial Unicode MS"/>
                  <w:sz w:val="20"/>
                  <w:szCs w:val="20"/>
                </w:rPr>
                <w:delText xml:space="preserve"> </w:delText>
              </w:r>
            </w:del>
            <w:del w:id="296" w:author="O365_ttdvbh_004" w:date="2021-12-07T13:55:00Z">
              <w:r w:rsidR="008052C7" w:rsidDel="00CC6845">
                <w:rPr>
                  <w:rFonts w:ascii="Arial Unicode MS" w:eastAsia="Arial Unicode MS" w:hAnsi="Arial Unicode MS" w:cs="Arial Unicode MS"/>
                  <w:sz w:val="20"/>
                  <w:szCs w:val="20"/>
                </w:rPr>
                <w:delText xml:space="preserve">Chuyển thông tin </w:delText>
              </w:r>
            </w:del>
            <w:del w:id="297" w:author="O365_ttdvbh_004" w:date="2021-12-07T14:44:00Z">
              <w:r w:rsidR="008052C7" w:rsidDel="00EC6A3E">
                <w:rPr>
                  <w:rFonts w:ascii="Arial Unicode MS" w:eastAsia="Arial Unicode MS" w:hAnsi="Arial Unicode MS" w:cs="Arial Unicode MS"/>
                  <w:sz w:val="20"/>
                  <w:szCs w:val="20"/>
                </w:rPr>
                <w:delText>cho CTBH</w:delText>
              </w:r>
            </w:del>
            <w:del w:id="298" w:author="O365_ttdvbh_004" w:date="2021-12-07T13:55:00Z">
              <w:r w:rsidR="008052C7" w:rsidDel="00CC6845">
                <w:rPr>
                  <w:rFonts w:ascii="Arial Unicode MS" w:eastAsia="Arial Unicode MS" w:hAnsi="Arial Unicode MS" w:cs="Arial Unicode MS"/>
                  <w:sz w:val="20"/>
                  <w:szCs w:val="20"/>
                </w:rPr>
                <w:delText xml:space="preserve"> </w:delText>
              </w:r>
            </w:del>
            <w:del w:id="299" w:author="O365_ttdvbh_004" w:date="2021-12-07T13:56:00Z">
              <w:r w:rsidR="008052C7" w:rsidDel="00F34F95">
                <w:rPr>
                  <w:rFonts w:ascii="Arial Unicode MS" w:eastAsia="Arial Unicode MS" w:hAnsi="Arial Unicode MS" w:cs="Arial Unicode MS"/>
                  <w:sz w:val="20"/>
                  <w:szCs w:val="20"/>
                </w:rPr>
                <w:delText>(Đv các SPBH chưa có kết nối hệ thống cấp đơn online với CTBH)</w:delText>
              </w:r>
            </w:del>
            <w:del w:id="300" w:author="O365_ttdvbh_004" w:date="2021-12-07T14:44:00Z">
              <w:r w:rsidR="008052C7" w:rsidDel="00EC6A3E">
                <w:rPr>
                  <w:rFonts w:ascii="Arial Unicode MS" w:eastAsia="Arial Unicode MS" w:hAnsi="Arial Unicode MS" w:cs="Arial Unicode MS"/>
                  <w:sz w:val="20"/>
                  <w:szCs w:val="20"/>
                </w:rPr>
                <w:delText xml:space="preserve">; </w:delText>
              </w:r>
              <w:r w:rsidR="008052C7" w:rsidRPr="00F255BE" w:rsidDel="00EC6A3E">
                <w:rPr>
                  <w:rFonts w:ascii="Arial Unicode MS" w:eastAsia="Arial Unicode MS" w:hAnsi="Arial Unicode MS" w:cs="Arial Unicode MS"/>
                  <w:b/>
                  <w:bCs/>
                  <w:i/>
                  <w:iCs/>
                  <w:sz w:val="20"/>
                  <w:szCs w:val="20"/>
                  <w:rPrChange w:id="301" w:author="O365_ttdvbh_004" w:date="2021-11-25T14:33:00Z">
                    <w:rPr>
                      <w:rFonts w:ascii="Arial Unicode MS" w:eastAsia="Arial Unicode MS" w:hAnsi="Arial Unicode MS" w:cs="Arial Unicode MS"/>
                      <w:sz w:val="20"/>
                      <w:szCs w:val="20"/>
                    </w:rPr>
                  </w:rPrChange>
                </w:rPr>
                <w:delText>hoặc</w:delText>
              </w:r>
            </w:del>
          </w:p>
          <w:p w14:paraId="4DF60D2A" w14:textId="64C342B4" w:rsidR="00EC6A3E" w:rsidRDefault="00EC6A3E">
            <w:pPr>
              <w:pStyle w:val="ListParagraph1"/>
              <w:numPr>
                <w:ilvl w:val="0"/>
                <w:numId w:val="45"/>
              </w:numPr>
              <w:spacing w:after="0" w:line="240" w:lineRule="auto"/>
              <w:ind w:left="1021"/>
              <w:jc w:val="both"/>
              <w:rPr>
                <w:ins w:id="302" w:author="O365_ttdvbh_004" w:date="2021-12-07T13:56:00Z"/>
                <w:rFonts w:ascii="Arial Unicode MS" w:eastAsia="Arial Unicode MS" w:hAnsi="Arial Unicode MS" w:cs="Arial Unicode MS"/>
                <w:b/>
                <w:bCs/>
                <w:i/>
                <w:iCs/>
                <w:sz w:val="20"/>
                <w:szCs w:val="20"/>
              </w:rPr>
              <w:pPrChange w:id="303" w:author="O365_ttdvbh_004" w:date="2021-12-07T14:47:00Z">
                <w:pPr>
                  <w:pStyle w:val="ListParagraph1"/>
                  <w:spacing w:after="0" w:line="240" w:lineRule="auto"/>
                  <w:ind w:left="166"/>
                  <w:jc w:val="both"/>
                </w:pPr>
              </w:pPrChange>
            </w:pPr>
            <w:ins w:id="304" w:author="O365_ttdvbh_004" w:date="2021-12-07T14:48:00Z">
              <w:r>
                <w:rPr>
                  <w:rFonts w:ascii="Arial Unicode MS" w:eastAsia="Arial Unicode MS" w:hAnsi="Arial Unicode MS" w:cs="Arial Unicode MS"/>
                  <w:sz w:val="20"/>
                  <w:szCs w:val="20"/>
                </w:rPr>
                <w:t xml:space="preserve">CTBH </w:t>
              </w:r>
            </w:ins>
            <w:ins w:id="305" w:author="O365_ttdvbh_004" w:date="2021-12-07T14:49:00Z">
              <w:r w:rsidR="00A528AE">
                <w:rPr>
                  <w:rFonts w:ascii="Arial Unicode MS" w:eastAsia="Arial Unicode MS" w:hAnsi="Arial Unicode MS" w:cs="Arial Unicode MS"/>
                  <w:sz w:val="20"/>
                  <w:szCs w:val="20"/>
                </w:rPr>
                <w:t xml:space="preserve">cập nhật </w:t>
              </w:r>
            </w:ins>
            <w:ins w:id="306" w:author="O365_ttdvbh_004" w:date="2021-12-07T14:51:00Z">
              <w:r w:rsidR="00A528AE">
                <w:rPr>
                  <w:rFonts w:ascii="Arial Unicode MS" w:eastAsia="Arial Unicode MS" w:hAnsi="Arial Unicode MS" w:cs="Arial Unicode MS"/>
                  <w:sz w:val="20"/>
                  <w:szCs w:val="20"/>
                </w:rPr>
                <w:t>tình trạng của từng HSYCBH</w:t>
              </w:r>
            </w:ins>
            <w:ins w:id="307" w:author="O365_ttdvbh_004" w:date="2021-12-07T14:49:00Z">
              <w:r w:rsidR="00A528AE">
                <w:rPr>
                  <w:rFonts w:ascii="Arial Unicode MS" w:eastAsia="Arial Unicode MS" w:hAnsi="Arial Unicode MS" w:cs="Arial Unicode MS"/>
                  <w:sz w:val="20"/>
                  <w:szCs w:val="20"/>
                </w:rPr>
                <w:t xml:space="preserve"> </w:t>
              </w:r>
            </w:ins>
            <w:ins w:id="308" w:author="O365_ttdvbh_004" w:date="2021-12-07T14:50:00Z">
              <w:r w:rsidR="00A528AE">
                <w:rPr>
                  <w:rFonts w:ascii="Arial Unicode MS" w:eastAsia="Arial Unicode MS" w:hAnsi="Arial Unicode MS" w:cs="Arial Unicode MS"/>
                  <w:sz w:val="20"/>
                  <w:szCs w:val="20"/>
                </w:rPr>
                <w:t>thông qua kết nối API</w:t>
              </w:r>
            </w:ins>
            <w:ins w:id="309" w:author="O365_ttdvbh_004" w:date="2021-12-07T14:52:00Z">
              <w:r w:rsidR="00A528AE">
                <w:rPr>
                  <w:rFonts w:ascii="Arial Unicode MS" w:eastAsia="Arial Unicode MS" w:hAnsi="Arial Unicode MS" w:cs="Arial Unicode MS"/>
                  <w:sz w:val="20"/>
                  <w:szCs w:val="20"/>
                </w:rPr>
                <w:t xml:space="preserve">: </w:t>
              </w:r>
            </w:ins>
            <w:ins w:id="310" w:author="O365_ttdvbh_004" w:date="2021-12-07T14:49:00Z">
              <w:r w:rsidR="00A528AE">
                <w:rPr>
                  <w:rFonts w:ascii="Arial Unicode MS" w:eastAsia="Arial Unicode MS" w:hAnsi="Arial Unicode MS" w:cs="Arial Unicode MS"/>
                  <w:sz w:val="20"/>
                  <w:szCs w:val="20"/>
                </w:rPr>
                <w:t>chuyển CTBH, đang tư vấn KH, đang thẩm định/xử lý, hủy, từ chối, phát hành HĐBH</w:t>
              </w:r>
            </w:ins>
            <w:ins w:id="311" w:author="O365_ttdvbh_004" w:date="2021-12-07T14:52:00Z">
              <w:r w:rsidR="00A528AE">
                <w:rPr>
                  <w:rFonts w:ascii="Arial Unicode MS" w:eastAsia="Arial Unicode MS" w:hAnsi="Arial Unicode MS" w:cs="Arial Unicode MS"/>
                  <w:sz w:val="20"/>
                  <w:szCs w:val="20"/>
                </w:rPr>
                <w:t xml:space="preserve"> (cập nhật realtime).</w:t>
              </w:r>
            </w:ins>
          </w:p>
          <w:p w14:paraId="6362DED6" w14:textId="1CD7EFA4" w:rsidR="00F34F95" w:rsidDel="00F34F95" w:rsidRDefault="00F34F95">
            <w:pPr>
              <w:pStyle w:val="ListParagraph1"/>
              <w:spacing w:after="0" w:line="240" w:lineRule="auto"/>
              <w:ind w:left="0"/>
              <w:jc w:val="both"/>
              <w:rPr>
                <w:del w:id="312" w:author="O365_ttdvbh_004" w:date="2021-12-07T13:56:00Z"/>
                <w:rFonts w:ascii="Arial Unicode MS" w:eastAsia="Arial Unicode MS" w:hAnsi="Arial Unicode MS" w:cs="Arial Unicode MS"/>
                <w:sz w:val="20"/>
                <w:szCs w:val="20"/>
              </w:rPr>
              <w:pPrChange w:id="313" w:author="O365_ttdvbh_004" w:date="2021-12-07T14:52:00Z">
                <w:pPr>
                  <w:pStyle w:val="ListParagraph1"/>
                  <w:numPr>
                    <w:numId w:val="37"/>
                  </w:numPr>
                  <w:spacing w:after="0" w:line="240" w:lineRule="auto"/>
                  <w:ind w:left="166" w:hanging="180"/>
                  <w:jc w:val="both"/>
                </w:pPr>
              </w:pPrChange>
            </w:pPr>
          </w:p>
          <w:p w14:paraId="3C04BD74" w14:textId="08E2C532" w:rsidR="008052C7" w:rsidRDefault="008052C7">
            <w:pPr>
              <w:pStyle w:val="ListParagraph1"/>
              <w:spacing w:after="0" w:line="240" w:lineRule="auto"/>
              <w:ind w:left="0"/>
              <w:jc w:val="both"/>
              <w:rPr>
                <w:rFonts w:ascii="Arial Unicode MS" w:eastAsia="Arial Unicode MS" w:hAnsi="Arial Unicode MS" w:cs="Arial Unicode MS"/>
                <w:sz w:val="20"/>
                <w:szCs w:val="20"/>
              </w:rPr>
              <w:pPrChange w:id="314" w:author="O365_ttdvbh_004" w:date="2021-12-07T14:52:00Z">
                <w:pPr>
                  <w:pStyle w:val="ListParagraph1"/>
                  <w:spacing w:after="0" w:line="240" w:lineRule="auto"/>
                  <w:ind w:left="166"/>
                  <w:jc w:val="both"/>
                </w:pPr>
              </w:pPrChange>
            </w:pPr>
            <w:del w:id="315" w:author="O365_ttdvbh_004" w:date="2021-12-07T13:56:00Z">
              <w:r w:rsidDel="00F34F95">
                <w:rPr>
                  <w:rFonts w:ascii="Arial Unicode MS" w:eastAsia="Arial Unicode MS" w:hAnsi="Arial Unicode MS" w:cs="Arial Unicode MS"/>
                  <w:sz w:val="20"/>
                  <w:szCs w:val="20"/>
                </w:rPr>
                <w:delText xml:space="preserve">Lưu thông tin </w:delText>
              </w:r>
              <w:r w:rsidRPr="00DC3998" w:rsidDel="00F34F95">
                <w:rPr>
                  <w:rFonts w:ascii="Arial Unicode MS" w:eastAsia="Arial Unicode MS" w:hAnsi="Arial Unicode MS" w:cs="Arial Unicode MS"/>
                  <w:sz w:val="20"/>
                  <w:szCs w:val="20"/>
                </w:rPr>
                <w:sym w:font="Wingdings" w:char="F0E0"/>
              </w:r>
              <w:r w:rsidDel="00F34F95">
                <w:rPr>
                  <w:rFonts w:ascii="Arial Unicode MS" w:eastAsia="Arial Unicode MS" w:hAnsi="Arial Unicode MS" w:cs="Arial Unicode MS"/>
                  <w:sz w:val="20"/>
                  <w:szCs w:val="20"/>
                </w:rPr>
                <w:delText xml:space="preserve"> </w:delText>
              </w:r>
            </w:del>
            <w:del w:id="316" w:author="O365_ttdvbh_004" w:date="2021-12-07T14:39:00Z">
              <w:r w:rsidDel="00EC6A3E">
                <w:rPr>
                  <w:rFonts w:ascii="Arial Unicode MS" w:eastAsia="Arial Unicode MS" w:hAnsi="Arial Unicode MS" w:cs="Arial Unicode MS"/>
                  <w:sz w:val="20"/>
                  <w:szCs w:val="20"/>
                </w:rPr>
                <w:delText xml:space="preserve">Hệ thống </w:delText>
              </w:r>
            </w:del>
            <w:del w:id="317" w:author="O365_ttdvbh_004" w:date="2021-12-07T13:56:00Z">
              <w:r w:rsidDel="00F34F95">
                <w:rPr>
                  <w:rFonts w:ascii="Arial Unicode MS" w:eastAsia="Arial Unicode MS" w:hAnsi="Arial Unicode MS" w:cs="Arial Unicode MS"/>
                  <w:sz w:val="20"/>
                  <w:szCs w:val="20"/>
                </w:rPr>
                <w:delText xml:space="preserve">ghi nhận thông tin </w:delText>
              </w:r>
              <w:r w:rsidRPr="00DC3998" w:rsidDel="00F34F95">
                <w:rPr>
                  <w:rFonts w:ascii="Arial Unicode MS" w:eastAsia="Arial Unicode MS" w:hAnsi="Arial Unicode MS" w:cs="Arial Unicode MS"/>
                  <w:sz w:val="20"/>
                  <w:szCs w:val="20"/>
                </w:rPr>
                <w:sym w:font="Wingdings" w:char="F0E0"/>
              </w:r>
              <w:r w:rsidDel="00F34F95">
                <w:rPr>
                  <w:rFonts w:ascii="Arial Unicode MS" w:eastAsia="Arial Unicode MS" w:hAnsi="Arial Unicode MS" w:cs="Arial Unicode MS"/>
                  <w:sz w:val="20"/>
                  <w:szCs w:val="20"/>
                </w:rPr>
                <w:delText xml:space="preserve"> sinh ra 1 dòng record dữ liệu với số ID là số HSYCBH </w:delText>
              </w:r>
              <w:r w:rsidRPr="00934DC8" w:rsidDel="00F34F95">
                <w:rPr>
                  <w:rFonts w:ascii="Arial Unicode MS" w:eastAsia="Arial Unicode MS" w:hAnsi="Arial Unicode MS" w:cs="Arial Unicode MS"/>
                  <w:sz w:val="20"/>
                  <w:szCs w:val="20"/>
                </w:rPr>
                <w:sym w:font="Wingdings" w:char="F0E0"/>
              </w:r>
              <w:r w:rsidDel="00F34F95">
                <w:rPr>
                  <w:rFonts w:ascii="Arial Unicode MS" w:eastAsia="Arial Unicode MS" w:hAnsi="Arial Unicode MS" w:cs="Arial Unicode MS"/>
                  <w:sz w:val="20"/>
                  <w:szCs w:val="20"/>
                </w:rPr>
                <w:delText xml:space="preserve"> Chuyển qua cấp duyệt </w:delText>
              </w:r>
              <w:r w:rsidRPr="00DC3998" w:rsidDel="00F34F95">
                <w:rPr>
                  <w:rFonts w:ascii="Arial Unicode MS" w:eastAsia="Arial Unicode MS" w:hAnsi="Arial Unicode MS" w:cs="Arial Unicode MS"/>
                  <w:sz w:val="20"/>
                  <w:szCs w:val="20"/>
                </w:rPr>
                <w:sym w:font="Wingdings" w:char="F0E0"/>
              </w:r>
              <w:r w:rsidDel="00F34F95">
                <w:rPr>
                  <w:rFonts w:ascii="Arial Unicode MS" w:eastAsia="Arial Unicode MS" w:hAnsi="Arial Unicode MS" w:cs="Arial Unicode MS"/>
                  <w:sz w:val="20"/>
                  <w:szCs w:val="20"/>
                </w:rPr>
                <w:delText xml:space="preserve"> </w:delText>
              </w:r>
            </w:del>
            <w:del w:id="318" w:author="O365_ttdvbh_004" w:date="2021-12-07T14:39:00Z">
              <w:r w:rsidR="00F158D7" w:rsidDel="00EC6A3E">
                <w:rPr>
                  <w:rFonts w:ascii="Arial Unicode MS" w:eastAsia="Arial Unicode MS" w:hAnsi="Arial Unicode MS" w:cs="Arial Unicode MS"/>
                  <w:sz w:val="20"/>
                  <w:szCs w:val="20"/>
                </w:rPr>
                <w:delText>cấp GCNBH online cho CVKH</w:delText>
              </w:r>
            </w:del>
            <w:del w:id="319" w:author="O365_ttdvbh_004" w:date="2021-11-25T13:52:00Z">
              <w:r w:rsidR="00F158D7" w:rsidDel="006A5AD2">
                <w:rPr>
                  <w:rFonts w:ascii="Arial Unicode MS" w:eastAsia="Arial Unicode MS" w:hAnsi="Arial Unicode MS" w:cs="Arial Unicode MS"/>
                  <w:sz w:val="20"/>
                  <w:szCs w:val="20"/>
                </w:rPr>
                <w:delText>/</w:delText>
              </w:r>
            </w:del>
            <w:del w:id="320" w:author="O365_ttdvbh_004" w:date="2021-12-07T14:39:00Z">
              <w:r w:rsidR="00F158D7" w:rsidDel="00EC6A3E">
                <w:rPr>
                  <w:rFonts w:ascii="Arial Unicode MS" w:eastAsia="Arial Unicode MS" w:hAnsi="Arial Unicode MS" w:cs="Arial Unicode MS"/>
                  <w:sz w:val="20"/>
                  <w:szCs w:val="20"/>
                </w:rPr>
                <w:delText>KH</w:delText>
              </w:r>
            </w:del>
            <w:del w:id="321" w:author="O365_ttdvbh_004" w:date="2021-11-25T13:52:00Z">
              <w:r w:rsidR="00F158D7" w:rsidDel="006A5AD2">
                <w:rPr>
                  <w:rFonts w:ascii="Arial Unicode MS" w:eastAsia="Arial Unicode MS" w:hAnsi="Arial Unicode MS" w:cs="Arial Unicode MS"/>
                  <w:sz w:val="20"/>
                  <w:szCs w:val="20"/>
                </w:rPr>
                <w:delText xml:space="preserve"> thông qua email</w:delText>
              </w:r>
            </w:del>
            <w:del w:id="322" w:author="O365_ttdvbh_004" w:date="2021-12-07T14:39:00Z">
              <w:r w:rsidR="00F158D7" w:rsidDel="00EC6A3E">
                <w:rPr>
                  <w:rFonts w:ascii="Arial Unicode MS" w:eastAsia="Arial Unicode MS" w:hAnsi="Arial Unicode MS" w:cs="Arial Unicode MS"/>
                  <w:sz w:val="20"/>
                  <w:szCs w:val="20"/>
                </w:rPr>
                <w:delText xml:space="preserve">  </w:delText>
              </w:r>
              <w:r w:rsidR="00F158D7" w:rsidRPr="00F158D7" w:rsidDel="00EC6A3E">
                <w:rPr>
                  <w:rFonts w:ascii="Arial Unicode MS" w:eastAsia="Arial Unicode MS" w:hAnsi="Arial Unicode MS" w:cs="Arial Unicode MS"/>
                  <w:sz w:val="20"/>
                  <w:szCs w:val="20"/>
                </w:rPr>
                <w:sym w:font="Wingdings" w:char="F0E0"/>
              </w:r>
              <w:r w:rsidR="00F158D7" w:rsidDel="00EC6A3E">
                <w:rPr>
                  <w:rFonts w:ascii="Arial Unicode MS" w:eastAsia="Arial Unicode MS" w:hAnsi="Arial Unicode MS" w:cs="Arial Unicode MS"/>
                  <w:sz w:val="20"/>
                  <w:szCs w:val="20"/>
                </w:rPr>
                <w:delText xml:space="preserve"> </w:delText>
              </w:r>
            </w:del>
            <w:del w:id="323" w:author="O365_ttdvbh_004" w:date="2021-12-07T13:58:00Z">
              <w:r w:rsidDel="00F34F95">
                <w:rPr>
                  <w:rFonts w:ascii="Arial Unicode MS" w:eastAsia="Arial Unicode MS" w:hAnsi="Arial Unicode MS" w:cs="Arial Unicode MS"/>
                  <w:sz w:val="20"/>
                  <w:szCs w:val="20"/>
                </w:rPr>
                <w:delText xml:space="preserve">Chuyển </w:delText>
              </w:r>
            </w:del>
            <w:del w:id="324" w:author="O365_ttdvbh_004" w:date="2021-11-25T14:29:00Z">
              <w:r w:rsidR="00403136" w:rsidDel="00F255BE">
                <w:rPr>
                  <w:rFonts w:ascii="Arial Unicode MS" w:eastAsia="Arial Unicode MS" w:hAnsi="Arial Unicode MS" w:cs="Arial Unicode MS"/>
                  <w:sz w:val="20"/>
                  <w:szCs w:val="20"/>
                </w:rPr>
                <w:delText>báo cáo</w:delText>
              </w:r>
              <w:r w:rsidDel="00F255BE">
                <w:rPr>
                  <w:rFonts w:ascii="Arial Unicode MS" w:eastAsia="Arial Unicode MS" w:hAnsi="Arial Unicode MS" w:cs="Arial Unicode MS"/>
                  <w:sz w:val="20"/>
                  <w:szCs w:val="20"/>
                </w:rPr>
                <w:delText xml:space="preserve"> </w:delText>
              </w:r>
            </w:del>
            <w:del w:id="325" w:author="O365_ttdvbh_004" w:date="2021-12-07T13:58:00Z">
              <w:r w:rsidDel="00F34F95">
                <w:rPr>
                  <w:rFonts w:ascii="Arial Unicode MS" w:eastAsia="Arial Unicode MS" w:hAnsi="Arial Unicode MS" w:cs="Arial Unicode MS"/>
                  <w:sz w:val="20"/>
                  <w:szCs w:val="20"/>
                </w:rPr>
                <w:delText>cho CTBH (Đv các SPBH có kết nối hệ thống cấp đơn online với CTBH)</w:delText>
              </w:r>
              <w:r w:rsidR="006E3E3B" w:rsidDel="00F34F95">
                <w:rPr>
                  <w:rFonts w:ascii="Arial Unicode MS" w:eastAsia="Arial Unicode MS" w:hAnsi="Arial Unicode MS" w:cs="Arial Unicode MS"/>
                  <w:sz w:val="20"/>
                  <w:szCs w:val="20"/>
                </w:rPr>
                <w:delText>.</w:delText>
              </w:r>
            </w:del>
          </w:p>
        </w:tc>
      </w:tr>
      <w:tr w:rsidR="00244888" w:rsidRPr="00CD2059" w14:paraId="1812EAD1" w14:textId="77777777" w:rsidTr="004374A6">
        <w:tc>
          <w:tcPr>
            <w:tcW w:w="595" w:type="dxa"/>
          </w:tcPr>
          <w:p w14:paraId="316B7AE4" w14:textId="77777777" w:rsidR="00244888" w:rsidRPr="00CD2059" w:rsidRDefault="00244888" w:rsidP="00821233">
            <w:pPr>
              <w:pStyle w:val="ListParagraph1"/>
              <w:numPr>
                <w:ilvl w:val="0"/>
                <w:numId w:val="40"/>
              </w:numPr>
              <w:spacing w:after="0" w:line="240" w:lineRule="auto"/>
              <w:jc w:val="both"/>
              <w:rPr>
                <w:rFonts w:ascii="Arial Unicode MS" w:eastAsia="Arial Unicode MS" w:hAnsi="Arial Unicode MS" w:cs="Arial Unicode MS"/>
                <w:sz w:val="20"/>
                <w:szCs w:val="20"/>
              </w:rPr>
            </w:pPr>
          </w:p>
        </w:tc>
        <w:tc>
          <w:tcPr>
            <w:tcW w:w="1970" w:type="dxa"/>
          </w:tcPr>
          <w:p w14:paraId="3A7D59D9" w14:textId="77777777" w:rsidR="00244888" w:rsidRDefault="00244888" w:rsidP="00DC3998">
            <w:pPr>
              <w:pStyle w:val="ListParagraph1"/>
              <w:spacing w:after="0" w:line="240" w:lineRule="auto"/>
              <w:ind w:left="0"/>
              <w:jc w:val="both"/>
              <w:rPr>
                <w:ins w:id="326" w:author="O365_ttdvbh_004" w:date="2021-11-25T14:36:00Z"/>
                <w:rFonts w:ascii="Arial Unicode MS" w:eastAsia="Arial Unicode MS" w:hAnsi="Arial Unicode MS" w:cs="Arial Unicode MS"/>
                <w:b/>
                <w:bCs/>
                <w:sz w:val="20"/>
                <w:szCs w:val="20"/>
              </w:rPr>
            </w:pPr>
            <w:r w:rsidRPr="004374A6">
              <w:rPr>
                <w:rFonts w:ascii="Arial Unicode MS" w:eastAsia="Arial Unicode MS" w:hAnsi="Arial Unicode MS" w:cs="Arial Unicode MS"/>
                <w:b/>
                <w:bCs/>
                <w:sz w:val="20"/>
                <w:szCs w:val="20"/>
              </w:rPr>
              <w:t>Điều chỉnh HSYCBH</w:t>
            </w:r>
          </w:p>
          <w:p w14:paraId="03564464" w14:textId="7A4E56EE" w:rsidR="00F255BE" w:rsidRPr="004374A6" w:rsidRDefault="00F255BE" w:rsidP="00DC3998">
            <w:pPr>
              <w:pStyle w:val="ListParagraph1"/>
              <w:spacing w:after="0" w:line="240" w:lineRule="auto"/>
              <w:ind w:left="0"/>
              <w:jc w:val="both"/>
              <w:rPr>
                <w:rFonts w:ascii="Arial Unicode MS" w:eastAsia="Arial Unicode MS" w:hAnsi="Arial Unicode MS" w:cs="Arial Unicode MS"/>
                <w:b/>
                <w:bCs/>
              </w:rPr>
            </w:pPr>
            <w:ins w:id="327" w:author="O365_ttdvbh_004" w:date="2021-11-25T14:36:00Z">
              <w:r>
                <w:rPr>
                  <w:rFonts w:ascii="Arial Unicode MS" w:eastAsia="Arial Unicode MS" w:hAnsi="Arial Unicode MS" w:cs="Arial Unicode MS"/>
                  <w:sz w:val="20"/>
                  <w:szCs w:val="20"/>
                </w:rPr>
                <w:lastRenderedPageBreak/>
                <w:t xml:space="preserve">(không áp dụng cho SPBH có </w:t>
              </w:r>
            </w:ins>
            <w:ins w:id="328" w:author="O365_ttdvbh_004" w:date="2021-12-07T15:13:00Z">
              <w:r w:rsidR="003C759C">
                <w:rPr>
                  <w:rFonts w:ascii="Arial Unicode MS" w:eastAsia="Arial Unicode MS" w:hAnsi="Arial Unicode MS" w:cs="Arial Unicode MS"/>
                  <w:sz w:val="20"/>
                  <w:szCs w:val="20"/>
                </w:rPr>
                <w:t xml:space="preserve">hình thức cấp GCNBH </w:t>
              </w:r>
            </w:ins>
            <w:ins w:id="329" w:author="O365_ttdvbh_004" w:date="2021-11-25T14:36:00Z">
              <w:r>
                <w:rPr>
                  <w:rFonts w:ascii="Arial Unicode MS" w:eastAsia="Arial Unicode MS" w:hAnsi="Arial Unicode MS" w:cs="Arial Unicode MS"/>
                  <w:sz w:val="20"/>
                  <w:szCs w:val="20"/>
                </w:rPr>
                <w:t>online)</w:t>
              </w:r>
            </w:ins>
          </w:p>
        </w:tc>
        <w:tc>
          <w:tcPr>
            <w:tcW w:w="7744" w:type="dxa"/>
          </w:tcPr>
          <w:p w14:paraId="0D1AC0F3" w14:textId="7220F9CC" w:rsidR="003C759C" w:rsidRPr="003C759C" w:rsidRDefault="003C759C" w:rsidP="0061509A">
            <w:pPr>
              <w:pStyle w:val="ListParagraph1"/>
              <w:spacing w:after="0" w:line="240" w:lineRule="auto"/>
              <w:ind w:left="0"/>
              <w:jc w:val="both"/>
              <w:rPr>
                <w:ins w:id="330" w:author="O365_ttdvbh_004" w:date="2021-12-07T15:15:00Z"/>
                <w:rFonts w:ascii="Arial Unicode MS" w:eastAsia="Arial Unicode MS" w:hAnsi="Arial Unicode MS" w:cs="Arial Unicode MS"/>
                <w:b/>
                <w:bCs/>
                <w:sz w:val="20"/>
                <w:szCs w:val="20"/>
                <w:u w:val="single"/>
                <w:rPrChange w:id="331" w:author="O365_ttdvbh_004" w:date="2021-12-07T15:15:00Z">
                  <w:rPr>
                    <w:ins w:id="332" w:author="O365_ttdvbh_004" w:date="2021-12-07T15:15:00Z"/>
                    <w:rFonts w:ascii="Arial Unicode MS" w:eastAsia="Arial Unicode MS" w:hAnsi="Arial Unicode MS" w:cs="Arial Unicode MS"/>
                    <w:sz w:val="20"/>
                    <w:szCs w:val="20"/>
                  </w:rPr>
                </w:rPrChange>
              </w:rPr>
            </w:pPr>
            <w:ins w:id="333" w:author="O365_ttdvbh_004" w:date="2021-12-07T15:15:00Z">
              <w:r w:rsidRPr="003C759C">
                <w:rPr>
                  <w:rFonts w:ascii="Arial Unicode MS" w:eastAsia="Arial Unicode MS" w:hAnsi="Arial Unicode MS" w:cs="Arial Unicode MS"/>
                  <w:b/>
                  <w:bCs/>
                  <w:sz w:val="20"/>
                  <w:szCs w:val="20"/>
                  <w:u w:val="single"/>
                  <w:rPrChange w:id="334" w:author="O365_ttdvbh_004" w:date="2021-12-07T15:15:00Z">
                    <w:rPr>
                      <w:rFonts w:ascii="Arial Unicode MS" w:eastAsia="Arial Unicode MS" w:hAnsi="Arial Unicode MS" w:cs="Arial Unicode MS"/>
                      <w:sz w:val="20"/>
                      <w:szCs w:val="20"/>
                    </w:rPr>
                  </w:rPrChange>
                </w:rPr>
                <w:lastRenderedPageBreak/>
                <w:t>THAO TÁC:</w:t>
              </w:r>
            </w:ins>
          </w:p>
          <w:p w14:paraId="1CEB5CED" w14:textId="08B7C55A" w:rsidR="009F50E4" w:rsidRDefault="009F50E4" w:rsidP="0061509A">
            <w:pPr>
              <w:pStyle w:val="ListParagraph1"/>
              <w:spacing w:after="0" w:line="240" w:lineRule="auto"/>
              <w:ind w:left="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Hệ thống tự động hiển thị các thông tin của HSYCBH được chọn để điều chỉnh.</w:t>
            </w:r>
          </w:p>
          <w:p w14:paraId="1F422390" w14:textId="06708777" w:rsidR="00244888" w:rsidRDefault="009F50E4" w:rsidP="0061509A">
            <w:pPr>
              <w:pStyle w:val="ListParagraph1"/>
              <w:numPr>
                <w:ilvl w:val="0"/>
                <w:numId w:val="37"/>
              </w:numPr>
              <w:spacing w:after="0" w:line="240" w:lineRule="auto"/>
              <w:ind w:left="16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w:t>
            </w:r>
            <w:r w:rsidR="002479FC">
              <w:rPr>
                <w:rFonts w:ascii="Arial Unicode MS" w:eastAsia="Arial Unicode MS" w:hAnsi="Arial Unicode MS" w:cs="Arial Unicode MS"/>
                <w:sz w:val="20"/>
                <w:szCs w:val="20"/>
              </w:rPr>
              <w:t>hông tin KH</w:t>
            </w:r>
            <w:r w:rsidR="00954E41">
              <w:rPr>
                <w:rFonts w:ascii="Arial Unicode MS" w:eastAsia="Arial Unicode MS" w:hAnsi="Arial Unicode MS" w:cs="Arial Unicode MS"/>
                <w:sz w:val="20"/>
                <w:szCs w:val="20"/>
              </w:rPr>
              <w:t>:</w:t>
            </w:r>
          </w:p>
          <w:p w14:paraId="6A4C3710" w14:textId="77777777" w:rsidR="00954E41" w:rsidRDefault="00954E41" w:rsidP="0061509A">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lastRenderedPageBreak/>
              <w:t xml:space="preserve">Đv thông tin đồng bộ từ T24: thực hiện điều chỉnh trên T24, </w:t>
            </w:r>
            <w:commentRangeStart w:id="335"/>
            <w:r>
              <w:rPr>
                <w:rFonts w:ascii="Arial Unicode MS" w:eastAsia="Arial Unicode MS" w:hAnsi="Arial Unicode MS" w:cs="Arial Unicode MS"/>
                <w:sz w:val="20"/>
                <w:szCs w:val="20"/>
              </w:rPr>
              <w:t>bấm Cập nhật điều chỉnh để đồng bộ dữ liệu trên T24.</w:t>
            </w:r>
            <w:commentRangeEnd w:id="335"/>
            <w:r w:rsidR="00F255BE">
              <w:rPr>
                <w:rStyle w:val="CommentReference"/>
                <w:rFonts w:eastAsiaTheme="minorHAnsi"/>
                <w:snapToGrid w:val="0"/>
                <w:color w:val="000000"/>
                <w:lang w:eastAsia="en-US"/>
              </w:rPr>
              <w:commentReference w:id="335"/>
            </w:r>
          </w:p>
          <w:p w14:paraId="599A7D29" w14:textId="7D6BA482" w:rsidR="00007617" w:rsidRDefault="00954E41" w:rsidP="0061509A">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Đv thông tin nhập liệu bổ sung: tự động hiển thị các thông tin hiện hữu, người dùng nhập liệu các nội dung cần điều chỉnh.</w:t>
            </w:r>
            <w:r w:rsidR="00007617">
              <w:rPr>
                <w:rFonts w:ascii="Arial Unicode MS" w:eastAsia="Arial Unicode MS" w:hAnsi="Arial Unicode MS" w:cs="Arial Unicode MS"/>
                <w:sz w:val="20"/>
                <w:szCs w:val="20"/>
              </w:rPr>
              <w:t xml:space="preserve"> </w:t>
            </w:r>
            <w:r w:rsidR="00F255BE" w:rsidRPr="00F255BE">
              <w:rPr>
                <w:rFonts w:ascii="Arial Unicode MS" w:eastAsia="Arial Unicode MS" w:hAnsi="Arial Unicode MS" w:cs="Arial Unicode MS"/>
                <w:b/>
                <w:bCs/>
                <w:sz w:val="20"/>
                <w:szCs w:val="20"/>
                <w:u w:val="single"/>
                <w:rPrChange w:id="336" w:author="O365_ttdvbh_004" w:date="2021-11-25T14:31:00Z">
                  <w:rPr>
                    <w:rFonts w:ascii="Arial Unicode MS" w:eastAsia="Arial Unicode MS" w:hAnsi="Arial Unicode MS" w:cs="Arial Unicode MS"/>
                    <w:sz w:val="20"/>
                    <w:szCs w:val="20"/>
                  </w:rPr>
                </w:rPrChange>
              </w:rPr>
              <w:t>KHÔNG</w:t>
            </w:r>
            <w:ins w:id="337" w:author="O365_ttdvbh_004" w:date="2021-11-25T14:31:00Z">
              <w:r w:rsidR="00F255BE">
                <w:rPr>
                  <w:rFonts w:ascii="Arial Unicode MS" w:eastAsia="Arial Unicode MS" w:hAnsi="Arial Unicode MS" w:cs="Arial Unicode MS"/>
                  <w:b/>
                  <w:bCs/>
                  <w:sz w:val="20"/>
                  <w:szCs w:val="20"/>
                  <w:u w:val="single"/>
                </w:rPr>
                <w:t>:</w:t>
              </w:r>
            </w:ins>
            <w:r w:rsidR="00007617">
              <w:rPr>
                <w:rFonts w:ascii="Arial Unicode MS" w:eastAsia="Arial Unicode MS" w:hAnsi="Arial Unicode MS" w:cs="Arial Unicode MS"/>
                <w:sz w:val="20"/>
                <w:szCs w:val="20"/>
              </w:rPr>
              <w:t xml:space="preserve"> </w:t>
            </w:r>
            <w:del w:id="338" w:author="O365_ttdvbh_004" w:date="2021-11-25T14:31:00Z">
              <w:r w:rsidR="00007617" w:rsidRPr="00F255BE" w:rsidDel="00F255BE">
                <w:rPr>
                  <w:rFonts w:ascii="Arial Unicode MS" w:eastAsia="Arial Unicode MS" w:hAnsi="Arial Unicode MS" w:cs="Arial Unicode MS"/>
                  <w:b/>
                  <w:bCs/>
                  <w:i/>
                  <w:iCs/>
                  <w:sz w:val="20"/>
                  <w:szCs w:val="20"/>
                  <w:rPrChange w:id="339" w:author="O365_ttdvbh_004" w:date="2021-11-25T14:31:00Z">
                    <w:rPr>
                      <w:rFonts w:ascii="Arial Unicode MS" w:eastAsia="Arial Unicode MS" w:hAnsi="Arial Unicode MS" w:cs="Arial Unicode MS"/>
                      <w:sz w:val="20"/>
                      <w:szCs w:val="20"/>
                    </w:rPr>
                  </w:rPrChange>
                </w:rPr>
                <w:delText xml:space="preserve">cho phép </w:delText>
              </w:r>
            </w:del>
            <w:r w:rsidR="00007617" w:rsidRPr="00F255BE">
              <w:rPr>
                <w:rFonts w:ascii="Arial Unicode MS" w:eastAsia="Arial Unicode MS" w:hAnsi="Arial Unicode MS" w:cs="Arial Unicode MS"/>
                <w:b/>
                <w:bCs/>
                <w:i/>
                <w:iCs/>
                <w:sz w:val="20"/>
                <w:szCs w:val="20"/>
                <w:rPrChange w:id="340" w:author="O365_ttdvbh_004" w:date="2021-11-25T14:31:00Z">
                  <w:rPr>
                    <w:rFonts w:ascii="Arial Unicode MS" w:eastAsia="Arial Unicode MS" w:hAnsi="Arial Unicode MS" w:cs="Arial Unicode MS"/>
                    <w:sz w:val="20"/>
                    <w:szCs w:val="20"/>
                  </w:rPr>
                </w:rPrChange>
              </w:rPr>
              <w:t>nhập liệu nội dung thay đổi đè chồng lên thông tin hiện hữu</w:t>
            </w:r>
            <w:ins w:id="341" w:author="O365_ttdvbh_004" w:date="2021-11-25T14:31:00Z">
              <w:r w:rsidR="00F255BE" w:rsidRPr="00F255BE">
                <w:rPr>
                  <w:rFonts w:ascii="Arial Unicode MS" w:eastAsia="Arial Unicode MS" w:hAnsi="Arial Unicode MS" w:cs="Arial Unicode MS"/>
                  <w:b/>
                  <w:bCs/>
                  <w:i/>
                  <w:iCs/>
                  <w:sz w:val="20"/>
                  <w:szCs w:val="20"/>
                  <w:rPrChange w:id="342" w:author="O365_ttdvbh_004" w:date="2021-11-25T14:31:00Z">
                    <w:rPr>
                      <w:rFonts w:ascii="Arial Unicode MS" w:eastAsia="Arial Unicode MS" w:hAnsi="Arial Unicode MS" w:cs="Arial Unicode MS"/>
                      <w:sz w:val="20"/>
                      <w:szCs w:val="20"/>
                    </w:rPr>
                  </w:rPrChange>
                </w:rPr>
                <w:t xml:space="preserve">; </w:t>
              </w:r>
            </w:ins>
            <w:del w:id="343" w:author="O365_ttdvbh_004" w:date="2021-11-25T14:31:00Z">
              <w:r w:rsidR="00007617" w:rsidRPr="00F255BE" w:rsidDel="00F255BE">
                <w:rPr>
                  <w:rFonts w:ascii="Arial Unicode MS" w:eastAsia="Arial Unicode MS" w:hAnsi="Arial Unicode MS" w:cs="Arial Unicode MS"/>
                  <w:b/>
                  <w:bCs/>
                  <w:i/>
                  <w:iCs/>
                  <w:sz w:val="20"/>
                  <w:szCs w:val="20"/>
                  <w:rPrChange w:id="344" w:author="O365_ttdvbh_004" w:date="2021-11-25T14:31:00Z">
                    <w:rPr>
                      <w:rFonts w:ascii="Arial Unicode MS" w:eastAsia="Arial Unicode MS" w:hAnsi="Arial Unicode MS" w:cs="Arial Unicode MS"/>
                      <w:sz w:val="20"/>
                      <w:szCs w:val="20"/>
                    </w:rPr>
                  </w:rPrChange>
                </w:rPr>
                <w:delText>.</w:delText>
              </w:r>
              <w:r w:rsidR="009F50E4" w:rsidRPr="00F255BE" w:rsidDel="00F255BE">
                <w:rPr>
                  <w:rFonts w:ascii="Arial Unicode MS" w:eastAsia="Arial Unicode MS" w:hAnsi="Arial Unicode MS" w:cs="Arial Unicode MS"/>
                  <w:b/>
                  <w:bCs/>
                  <w:i/>
                  <w:iCs/>
                  <w:sz w:val="20"/>
                  <w:szCs w:val="20"/>
                  <w:rPrChange w:id="345" w:author="O365_ttdvbh_004" w:date="2021-11-25T14:31:00Z">
                    <w:rPr>
                      <w:rFonts w:ascii="Arial Unicode MS" w:eastAsia="Arial Unicode MS" w:hAnsi="Arial Unicode MS" w:cs="Arial Unicode MS"/>
                      <w:sz w:val="20"/>
                      <w:szCs w:val="20"/>
                    </w:rPr>
                  </w:rPrChange>
                </w:rPr>
                <w:delText xml:space="preserve"> </w:delText>
              </w:r>
              <w:r w:rsidR="00007617" w:rsidRPr="00F255BE" w:rsidDel="00F255BE">
                <w:rPr>
                  <w:rFonts w:ascii="Arial Unicode MS" w:eastAsia="Arial Unicode MS" w:hAnsi="Arial Unicode MS" w:cs="Arial Unicode MS"/>
                  <w:b/>
                  <w:bCs/>
                  <w:i/>
                  <w:iCs/>
                  <w:sz w:val="20"/>
                  <w:szCs w:val="20"/>
                  <w:rPrChange w:id="346" w:author="O365_ttdvbh_004" w:date="2021-11-25T14:31:00Z">
                    <w:rPr>
                      <w:rFonts w:ascii="Arial Unicode MS" w:eastAsia="Arial Unicode MS" w:hAnsi="Arial Unicode MS" w:cs="Arial Unicode MS"/>
                      <w:sz w:val="20"/>
                      <w:szCs w:val="20"/>
                    </w:rPr>
                  </w:rPrChange>
                </w:rPr>
                <w:delText xml:space="preserve">Không cho phép </w:delText>
              </w:r>
            </w:del>
            <w:r w:rsidR="00007617" w:rsidRPr="00F255BE">
              <w:rPr>
                <w:rFonts w:ascii="Arial Unicode MS" w:eastAsia="Arial Unicode MS" w:hAnsi="Arial Unicode MS" w:cs="Arial Unicode MS"/>
                <w:b/>
                <w:bCs/>
                <w:i/>
                <w:iCs/>
                <w:sz w:val="20"/>
                <w:szCs w:val="20"/>
                <w:rPrChange w:id="347" w:author="O365_ttdvbh_004" w:date="2021-11-25T14:31:00Z">
                  <w:rPr>
                    <w:rFonts w:ascii="Arial Unicode MS" w:eastAsia="Arial Unicode MS" w:hAnsi="Arial Unicode MS" w:cs="Arial Unicode MS"/>
                    <w:sz w:val="20"/>
                    <w:szCs w:val="20"/>
                  </w:rPr>
                </w:rPrChange>
              </w:rPr>
              <w:t>điều chỉnh Tên KH tiếng Việt có dấu</w:t>
            </w:r>
            <w:ins w:id="348" w:author="O365_ttdvbh_004" w:date="2021-11-25T14:31:00Z">
              <w:r w:rsidR="00F255BE">
                <w:rPr>
                  <w:rFonts w:ascii="Arial Unicode MS" w:eastAsia="Arial Unicode MS" w:hAnsi="Arial Unicode MS" w:cs="Arial Unicode MS"/>
                  <w:b/>
                  <w:bCs/>
                  <w:i/>
                  <w:iCs/>
                  <w:sz w:val="20"/>
                  <w:szCs w:val="20"/>
                </w:rPr>
                <w:t>.</w:t>
              </w:r>
            </w:ins>
          </w:p>
          <w:p w14:paraId="3DF5B823" w14:textId="54BEF0A3" w:rsidR="00007617" w:rsidRDefault="00007617" w:rsidP="0061509A">
            <w:pPr>
              <w:pStyle w:val="ListParagraph1"/>
              <w:numPr>
                <w:ilvl w:val="0"/>
                <w:numId w:val="37"/>
              </w:numPr>
              <w:spacing w:after="0" w:line="240" w:lineRule="auto"/>
              <w:ind w:left="166" w:hanging="180"/>
              <w:jc w:val="both"/>
              <w:rPr>
                <w:ins w:id="349" w:author="O365_ttdvbh_004" w:date="2021-12-07T15:15:00Z"/>
                <w:rFonts w:ascii="Arial Unicode MS" w:eastAsia="Arial Unicode MS" w:hAnsi="Arial Unicode MS" w:cs="Arial Unicode MS"/>
                <w:sz w:val="20"/>
                <w:szCs w:val="20"/>
              </w:rPr>
            </w:pPr>
            <w:r>
              <w:rPr>
                <w:rFonts w:ascii="Arial Unicode MS" w:eastAsia="Arial Unicode MS" w:hAnsi="Arial Unicode MS" w:cs="Arial Unicode MS"/>
                <w:sz w:val="20"/>
                <w:szCs w:val="20"/>
              </w:rPr>
              <w:t>Thông tin tham gia bảo hiểm:</w:t>
            </w:r>
            <w:r w:rsidR="009F50E4">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 xml:space="preserve">Hệ thống tự động hiển thị các thông tin hiện hữu, người dùng nhập liệu các nội dung cần điều chỉnh. </w:t>
            </w:r>
            <w:r w:rsidR="00F255BE" w:rsidRPr="00F255BE">
              <w:rPr>
                <w:rFonts w:ascii="Arial Unicode MS" w:eastAsia="Arial Unicode MS" w:hAnsi="Arial Unicode MS" w:cs="Arial Unicode MS"/>
                <w:b/>
                <w:bCs/>
                <w:sz w:val="20"/>
                <w:szCs w:val="20"/>
              </w:rPr>
              <w:t>KHÔNG</w:t>
            </w:r>
            <w:r>
              <w:rPr>
                <w:rFonts w:ascii="Arial Unicode MS" w:eastAsia="Arial Unicode MS" w:hAnsi="Arial Unicode MS" w:cs="Arial Unicode MS"/>
                <w:sz w:val="20"/>
                <w:szCs w:val="20"/>
              </w:rPr>
              <w:t xml:space="preserve"> cho phép nhập liệu nội dung thay đổi đè chồng lên thông tin hiện hữu.</w:t>
            </w:r>
          </w:p>
          <w:p w14:paraId="3C2276C1" w14:textId="017095D5" w:rsidR="003C759C" w:rsidRDefault="003C759C" w:rsidP="0061509A">
            <w:pPr>
              <w:pStyle w:val="ListParagraph1"/>
              <w:numPr>
                <w:ilvl w:val="0"/>
                <w:numId w:val="37"/>
              </w:numPr>
              <w:spacing w:after="0" w:line="240" w:lineRule="auto"/>
              <w:ind w:left="166" w:hanging="180"/>
              <w:jc w:val="both"/>
              <w:rPr>
                <w:rFonts w:ascii="Arial Unicode MS" w:eastAsia="Arial Unicode MS" w:hAnsi="Arial Unicode MS" w:cs="Arial Unicode MS"/>
                <w:sz w:val="20"/>
                <w:szCs w:val="20"/>
              </w:rPr>
            </w:pPr>
            <w:ins w:id="350" w:author="O365_ttdvbh_004" w:date="2021-12-07T15:16:00Z">
              <w:r>
                <w:rPr>
                  <w:rFonts w:ascii="Arial Unicode MS" w:eastAsia="Arial Unicode MS" w:hAnsi="Arial Unicode MS" w:cs="Arial Unicode MS"/>
                  <w:sz w:val="20"/>
                  <w:szCs w:val="20"/>
                </w:rPr>
                <w:t xml:space="preserve">Lưu thông tin </w:t>
              </w:r>
              <w:r w:rsidRPr="003C759C">
                <w:rPr>
                  <w:rFonts w:ascii="Arial Unicode MS" w:eastAsia="Arial Unicode MS" w:hAnsi="Arial Unicode MS" w:cs="Arial Unicode MS"/>
                  <w:sz w:val="20"/>
                  <w:szCs w:val="20"/>
                </w:rPr>
                <w:sym w:font="Wingdings" w:char="F0E0"/>
              </w:r>
              <w:r>
                <w:rPr>
                  <w:rFonts w:ascii="Arial Unicode MS" w:eastAsia="Arial Unicode MS" w:hAnsi="Arial Unicode MS" w:cs="Arial Unicode MS"/>
                  <w:sz w:val="20"/>
                  <w:szCs w:val="20"/>
                </w:rPr>
                <w:t xml:space="preserve"> Chuyển qua cấp duyệt</w:t>
              </w:r>
            </w:ins>
          </w:p>
          <w:p w14:paraId="292C7E06" w14:textId="0E9DBF42" w:rsidR="003C759C" w:rsidRPr="003C759C" w:rsidRDefault="003C759C">
            <w:pPr>
              <w:pStyle w:val="ListParagraph1"/>
              <w:spacing w:after="0" w:line="240" w:lineRule="auto"/>
              <w:ind w:left="-14"/>
              <w:jc w:val="both"/>
              <w:rPr>
                <w:ins w:id="351" w:author="O365_ttdvbh_004" w:date="2021-12-07T15:15:00Z"/>
                <w:rFonts w:ascii="Arial Unicode MS" w:eastAsia="Arial Unicode MS" w:hAnsi="Arial Unicode MS" w:cs="Arial Unicode MS"/>
                <w:b/>
                <w:bCs/>
                <w:sz w:val="20"/>
                <w:szCs w:val="20"/>
                <w:u w:val="single"/>
                <w:rPrChange w:id="352" w:author="O365_ttdvbh_004" w:date="2021-12-07T15:15:00Z">
                  <w:rPr>
                    <w:ins w:id="353" w:author="O365_ttdvbh_004" w:date="2021-12-07T15:15:00Z"/>
                    <w:rFonts w:ascii="Arial Unicode MS" w:eastAsia="Arial Unicode MS" w:hAnsi="Arial Unicode MS" w:cs="Arial Unicode MS"/>
                    <w:sz w:val="20"/>
                    <w:szCs w:val="20"/>
                  </w:rPr>
                </w:rPrChange>
              </w:rPr>
              <w:pPrChange w:id="354" w:author="O365_ttdvbh_004" w:date="2021-12-07T15:15:00Z">
                <w:pPr>
                  <w:pStyle w:val="ListParagraph1"/>
                  <w:numPr>
                    <w:numId w:val="37"/>
                  </w:numPr>
                  <w:spacing w:after="0" w:line="240" w:lineRule="auto"/>
                  <w:ind w:left="166" w:hanging="180"/>
                  <w:jc w:val="both"/>
                </w:pPr>
              </w:pPrChange>
            </w:pPr>
            <w:ins w:id="355" w:author="O365_ttdvbh_004" w:date="2021-12-07T15:15:00Z">
              <w:r w:rsidRPr="003C759C">
                <w:rPr>
                  <w:rFonts w:ascii="Arial Unicode MS" w:eastAsia="Arial Unicode MS" w:hAnsi="Arial Unicode MS" w:cs="Arial Unicode MS"/>
                  <w:b/>
                  <w:bCs/>
                  <w:sz w:val="20"/>
                  <w:szCs w:val="20"/>
                  <w:u w:val="single"/>
                  <w:rPrChange w:id="356" w:author="O365_ttdvbh_004" w:date="2021-12-07T15:15:00Z">
                    <w:rPr>
                      <w:rFonts w:ascii="Arial Unicode MS" w:eastAsia="Arial Unicode MS" w:hAnsi="Arial Unicode MS" w:cs="Arial Unicode MS"/>
                      <w:sz w:val="20"/>
                      <w:szCs w:val="20"/>
                    </w:rPr>
                  </w:rPrChange>
                </w:rPr>
                <w:t>HỆ THỐNG XỬ LÝ:</w:t>
              </w:r>
            </w:ins>
          </w:p>
          <w:p w14:paraId="039EED59" w14:textId="4DC49D77" w:rsidR="003C759C" w:rsidRDefault="009F50E4" w:rsidP="0061509A">
            <w:pPr>
              <w:pStyle w:val="ListParagraph1"/>
              <w:numPr>
                <w:ilvl w:val="0"/>
                <w:numId w:val="37"/>
              </w:numPr>
              <w:spacing w:after="0" w:line="240" w:lineRule="auto"/>
              <w:ind w:left="166" w:hanging="180"/>
              <w:jc w:val="both"/>
              <w:rPr>
                <w:ins w:id="357" w:author="O365_ttdvbh_004" w:date="2021-12-07T15:18:00Z"/>
                <w:rFonts w:ascii="Arial Unicode MS" w:eastAsia="Arial Unicode MS" w:hAnsi="Arial Unicode MS" w:cs="Arial Unicode MS"/>
                <w:sz w:val="20"/>
                <w:szCs w:val="20"/>
              </w:rPr>
            </w:pPr>
            <w:del w:id="358" w:author="O365_ttdvbh_004" w:date="2021-12-07T15:16:00Z">
              <w:r w:rsidDel="003C759C">
                <w:rPr>
                  <w:rFonts w:ascii="Arial Unicode MS" w:eastAsia="Arial Unicode MS" w:hAnsi="Arial Unicode MS" w:cs="Arial Unicode MS"/>
                  <w:sz w:val="20"/>
                  <w:szCs w:val="20"/>
                </w:rPr>
                <w:delText>Lưu thông tin</w:delText>
              </w:r>
              <w:r w:rsidR="00DC3998" w:rsidDel="003C759C">
                <w:rPr>
                  <w:rFonts w:ascii="Arial Unicode MS" w:eastAsia="Arial Unicode MS" w:hAnsi="Arial Unicode MS" w:cs="Arial Unicode MS"/>
                  <w:sz w:val="20"/>
                  <w:szCs w:val="20"/>
                </w:rPr>
                <w:delText xml:space="preserve"> </w:delText>
              </w:r>
              <w:r w:rsidR="00DC3998" w:rsidRPr="00DC3998" w:rsidDel="003C759C">
                <w:rPr>
                  <w:rFonts w:ascii="Arial Unicode MS" w:eastAsia="Arial Unicode MS" w:hAnsi="Arial Unicode MS" w:cs="Arial Unicode MS"/>
                  <w:sz w:val="20"/>
                  <w:szCs w:val="20"/>
                </w:rPr>
                <w:sym w:font="Wingdings" w:char="F0E0"/>
              </w:r>
              <w:r w:rsidR="00DC3998" w:rsidDel="003C759C">
                <w:rPr>
                  <w:rFonts w:ascii="Arial Unicode MS" w:eastAsia="Arial Unicode MS" w:hAnsi="Arial Unicode MS" w:cs="Arial Unicode MS"/>
                  <w:sz w:val="20"/>
                  <w:szCs w:val="20"/>
                </w:rPr>
                <w:delText xml:space="preserve"> </w:delText>
              </w:r>
              <w:r w:rsidR="00664B05" w:rsidDel="003C759C">
                <w:rPr>
                  <w:rFonts w:ascii="Arial Unicode MS" w:eastAsia="Arial Unicode MS" w:hAnsi="Arial Unicode MS" w:cs="Arial Unicode MS"/>
                  <w:sz w:val="20"/>
                  <w:szCs w:val="20"/>
                </w:rPr>
                <w:delText xml:space="preserve">Hệ thống ghi nhận thông tin điều chỉnh </w:delText>
              </w:r>
              <w:r w:rsidR="00664B05" w:rsidRPr="00DC3998" w:rsidDel="003C759C">
                <w:rPr>
                  <w:rFonts w:ascii="Arial Unicode MS" w:eastAsia="Arial Unicode MS" w:hAnsi="Arial Unicode MS" w:cs="Arial Unicode MS"/>
                  <w:sz w:val="20"/>
                  <w:szCs w:val="20"/>
                </w:rPr>
                <w:sym w:font="Wingdings" w:char="F0E0"/>
              </w:r>
              <w:r w:rsidR="00664B05" w:rsidDel="003C759C">
                <w:rPr>
                  <w:rFonts w:ascii="Arial Unicode MS" w:eastAsia="Arial Unicode MS" w:hAnsi="Arial Unicode MS" w:cs="Arial Unicode MS"/>
                  <w:sz w:val="20"/>
                  <w:szCs w:val="20"/>
                </w:rPr>
                <w:delText xml:space="preserve"> giữ nguyên số HSYCBH (số ID hệ thống), không sinh thêm dòng record </w:delText>
              </w:r>
              <w:r w:rsidR="00664B05" w:rsidRPr="00664B05" w:rsidDel="003C759C">
                <w:rPr>
                  <w:rFonts w:ascii="Arial Unicode MS" w:eastAsia="Arial Unicode MS" w:hAnsi="Arial Unicode MS" w:cs="Arial Unicode MS"/>
                  <w:sz w:val="20"/>
                  <w:szCs w:val="20"/>
                </w:rPr>
                <w:sym w:font="Wingdings" w:char="F0E0"/>
              </w:r>
              <w:r w:rsidR="00664B05" w:rsidDel="003C759C">
                <w:rPr>
                  <w:rFonts w:ascii="Arial Unicode MS" w:eastAsia="Arial Unicode MS" w:hAnsi="Arial Unicode MS" w:cs="Arial Unicode MS"/>
                  <w:sz w:val="20"/>
                  <w:szCs w:val="20"/>
                </w:rPr>
                <w:delText xml:space="preserve"> </w:delText>
              </w:r>
              <w:r w:rsidDel="003C759C">
                <w:rPr>
                  <w:rFonts w:ascii="Arial Unicode MS" w:eastAsia="Arial Unicode MS" w:hAnsi="Arial Unicode MS" w:cs="Arial Unicode MS"/>
                  <w:sz w:val="20"/>
                  <w:szCs w:val="20"/>
                </w:rPr>
                <w:delText>Chuyển qua cấp duyệt</w:delText>
              </w:r>
              <w:r w:rsidR="00DC3998" w:rsidDel="003C759C">
                <w:rPr>
                  <w:rFonts w:ascii="Arial Unicode MS" w:eastAsia="Arial Unicode MS" w:hAnsi="Arial Unicode MS" w:cs="Arial Unicode MS"/>
                  <w:sz w:val="20"/>
                  <w:szCs w:val="20"/>
                </w:rPr>
                <w:delText xml:space="preserve"> </w:delText>
              </w:r>
              <w:r w:rsidR="005149BC" w:rsidRPr="005149BC" w:rsidDel="003C759C">
                <w:rPr>
                  <w:rFonts w:ascii="Arial Unicode MS" w:eastAsia="Arial Unicode MS" w:hAnsi="Arial Unicode MS" w:cs="Arial Unicode MS"/>
                  <w:sz w:val="20"/>
                  <w:szCs w:val="20"/>
                </w:rPr>
                <w:sym w:font="Wingdings" w:char="F0E0"/>
              </w:r>
            </w:del>
            <w:ins w:id="359" w:author="O365_ttdvbh_004" w:date="2021-12-07T15:16:00Z">
              <w:r w:rsidR="003C759C">
                <w:rPr>
                  <w:rFonts w:ascii="Arial Unicode MS" w:eastAsia="Arial Unicode MS" w:hAnsi="Arial Unicode MS" w:cs="Arial Unicode MS"/>
                  <w:sz w:val="20"/>
                  <w:szCs w:val="20"/>
                </w:rPr>
                <w:t>hệ thống giữ nguyên số HSYCBH (số ID hệ thống), không sinh thêm dòng record</w:t>
              </w:r>
            </w:ins>
            <w:ins w:id="360" w:author="O365_ttdvbh_004" w:date="2021-12-07T15:18:00Z">
              <w:r w:rsidR="003C759C">
                <w:rPr>
                  <w:rFonts w:ascii="Arial Unicode MS" w:eastAsia="Arial Unicode MS" w:hAnsi="Arial Unicode MS" w:cs="Arial Unicode MS"/>
                  <w:sz w:val="20"/>
                  <w:szCs w:val="20"/>
                </w:rPr>
                <w:t xml:space="preserve"> </w:t>
              </w:r>
              <w:r w:rsidR="003C759C" w:rsidRPr="003C759C">
                <w:rPr>
                  <w:rFonts w:ascii="Arial Unicode MS" w:eastAsia="Arial Unicode MS" w:hAnsi="Arial Unicode MS" w:cs="Arial Unicode MS"/>
                  <w:sz w:val="20"/>
                  <w:szCs w:val="20"/>
                </w:rPr>
                <w:sym w:font="Wingdings" w:char="F0E0"/>
              </w:r>
              <w:r w:rsidR="003C759C">
                <w:rPr>
                  <w:rFonts w:ascii="Arial Unicode MS" w:eastAsia="Arial Unicode MS" w:hAnsi="Arial Unicode MS" w:cs="Arial Unicode MS"/>
                  <w:sz w:val="20"/>
                  <w:szCs w:val="20"/>
                </w:rPr>
                <w:t xml:space="preserve"> Chuyển qua cấp duyệt.</w:t>
              </w:r>
            </w:ins>
          </w:p>
          <w:p w14:paraId="0AD9AB09" w14:textId="54DC16C2" w:rsidR="003C759C" w:rsidRDefault="003C759C" w:rsidP="0061509A">
            <w:pPr>
              <w:pStyle w:val="ListParagraph1"/>
              <w:numPr>
                <w:ilvl w:val="0"/>
                <w:numId w:val="37"/>
              </w:numPr>
              <w:spacing w:after="0" w:line="240" w:lineRule="auto"/>
              <w:ind w:left="166" w:hanging="180"/>
              <w:jc w:val="both"/>
              <w:rPr>
                <w:ins w:id="361" w:author="O365_ttdvbh_004" w:date="2021-12-07T15:16:00Z"/>
                <w:rFonts w:ascii="Arial Unicode MS" w:eastAsia="Arial Unicode MS" w:hAnsi="Arial Unicode MS" w:cs="Arial Unicode MS"/>
                <w:sz w:val="20"/>
                <w:szCs w:val="20"/>
              </w:rPr>
            </w:pPr>
            <w:ins w:id="362" w:author="O365_ttdvbh_004" w:date="2021-12-07T15:18:00Z">
              <w:r>
                <w:rPr>
                  <w:rFonts w:ascii="Arial Unicode MS" w:eastAsia="Arial Unicode MS" w:hAnsi="Arial Unicode MS" w:cs="Arial Unicode MS"/>
                  <w:sz w:val="20"/>
                  <w:szCs w:val="20"/>
                </w:rPr>
                <w:t>Sau khi được duyệt:</w:t>
              </w:r>
            </w:ins>
          </w:p>
          <w:p w14:paraId="7FFBE5AD" w14:textId="64A02FD1" w:rsidR="003C759C" w:rsidRPr="003A7AC5" w:rsidRDefault="003C759C">
            <w:pPr>
              <w:pStyle w:val="ListParagraph1"/>
              <w:numPr>
                <w:ilvl w:val="0"/>
                <w:numId w:val="42"/>
              </w:numPr>
              <w:spacing w:after="0" w:line="240" w:lineRule="auto"/>
              <w:ind w:left="481" w:hanging="270"/>
              <w:jc w:val="both"/>
              <w:rPr>
                <w:ins w:id="363" w:author="O365_ttdvbh_004" w:date="2021-12-07T15:27:00Z"/>
                <w:rFonts w:ascii="Arial Unicode MS" w:eastAsia="Arial Unicode MS" w:hAnsi="Arial Unicode MS" w:cs="Arial Unicode MS"/>
                <w:sz w:val="20"/>
                <w:szCs w:val="20"/>
              </w:rPr>
              <w:pPrChange w:id="364" w:author="O365_ttdvbh_004" w:date="2021-12-07T15:27:00Z">
                <w:pPr>
                  <w:pStyle w:val="ListParagraph1"/>
                  <w:spacing w:after="0" w:line="240" w:lineRule="auto"/>
                  <w:ind w:left="166"/>
                  <w:jc w:val="both"/>
                </w:pPr>
              </w:pPrChange>
            </w:pPr>
            <w:ins w:id="365" w:author="O365_ttdvbh_004" w:date="2021-12-07T15:18:00Z">
              <w:r w:rsidRPr="00E13DB0">
                <w:rPr>
                  <w:rFonts w:ascii="Arial Unicode MS" w:eastAsia="Arial Unicode MS" w:hAnsi="Arial Unicode MS" w:cs="Arial Unicode MS"/>
                  <w:b/>
                  <w:bCs/>
                  <w:sz w:val="20"/>
                  <w:szCs w:val="20"/>
                </w:rPr>
                <w:t xml:space="preserve">Trường hợp Sacombank và Đối tác liên kết bảo hiểm phi nhân thọ </w:t>
              </w:r>
              <w:r w:rsidRPr="00E13DB0">
                <w:rPr>
                  <w:rFonts w:ascii="Arial Unicode MS" w:eastAsia="Arial Unicode MS" w:hAnsi="Arial Unicode MS" w:cs="Arial Unicode MS"/>
                  <w:b/>
                  <w:bCs/>
                  <w:sz w:val="20"/>
                  <w:szCs w:val="20"/>
                  <w:u w:val="single"/>
                </w:rPr>
                <w:t>CHƯA</w:t>
              </w:r>
              <w:r w:rsidRPr="00E13DB0">
                <w:rPr>
                  <w:rFonts w:ascii="Arial Unicode MS" w:eastAsia="Arial Unicode MS" w:hAnsi="Arial Unicode MS" w:cs="Arial Unicode MS"/>
                  <w:b/>
                  <w:bCs/>
                  <w:sz w:val="20"/>
                  <w:szCs w:val="20"/>
                </w:rPr>
                <w:t xml:space="preserve"> kết nối hệ thống API</w:t>
              </w:r>
              <w:r>
                <w:rPr>
                  <w:rFonts w:ascii="Arial Unicode MS" w:eastAsia="Arial Unicode MS" w:hAnsi="Arial Unicode MS" w:cs="Arial Unicode MS"/>
                  <w:b/>
                  <w:bCs/>
                  <w:sz w:val="20"/>
                  <w:szCs w:val="20"/>
                </w:rPr>
                <w:t>:</w:t>
              </w:r>
            </w:ins>
            <w:del w:id="366" w:author="O365_ttdvbh_004" w:date="2021-12-07T15:17:00Z">
              <w:r w:rsidR="005149BC" w:rsidRPr="003C759C" w:rsidDel="003C759C">
                <w:rPr>
                  <w:rFonts w:ascii="Arial Unicode MS" w:eastAsia="Arial Unicode MS" w:hAnsi="Arial Unicode MS" w:cs="Arial Unicode MS"/>
                  <w:sz w:val="20"/>
                  <w:szCs w:val="20"/>
                </w:rPr>
                <w:delText xml:space="preserve"> </w:delText>
              </w:r>
            </w:del>
            <w:del w:id="367" w:author="O365_ttdvbh_004" w:date="2021-11-25T14:34:00Z">
              <w:r w:rsidR="005149BC" w:rsidRPr="003C759C" w:rsidDel="00F255BE">
                <w:rPr>
                  <w:rFonts w:ascii="Arial Unicode MS" w:eastAsia="Arial Unicode MS" w:hAnsi="Arial Unicode MS" w:cs="Arial Unicode MS"/>
                  <w:sz w:val="20"/>
                  <w:szCs w:val="20"/>
                </w:rPr>
                <w:delText xml:space="preserve">Gửi mail cho Nhân sự đầu mối của CTBH </w:delText>
              </w:r>
              <w:r w:rsidR="00DC3998" w:rsidRPr="00DC3998" w:rsidDel="00F255BE">
                <w:rPr>
                  <w:rFonts w:ascii="Arial Unicode MS" w:eastAsia="Arial Unicode MS" w:hAnsi="Arial Unicode MS" w:cs="Arial Unicode MS"/>
                  <w:sz w:val="20"/>
                  <w:szCs w:val="20"/>
                </w:rPr>
                <w:sym w:font="Wingdings" w:char="F0E0"/>
              </w:r>
              <w:r w:rsidR="00DC3998" w:rsidRPr="003C759C" w:rsidDel="00F255BE">
                <w:rPr>
                  <w:rFonts w:ascii="Arial Unicode MS" w:eastAsia="Arial Unicode MS" w:hAnsi="Arial Unicode MS" w:cs="Arial Unicode MS"/>
                  <w:sz w:val="20"/>
                  <w:szCs w:val="20"/>
                </w:rPr>
                <w:delText xml:space="preserve"> Chuyển thông tin cho CTBH</w:delText>
              </w:r>
            </w:del>
            <w:del w:id="368" w:author="O365_ttdvbh_004" w:date="2021-12-07T15:19:00Z">
              <w:r w:rsidR="00DC3998" w:rsidRPr="003C759C" w:rsidDel="003C759C">
                <w:rPr>
                  <w:rFonts w:ascii="Arial Unicode MS" w:eastAsia="Arial Unicode MS" w:hAnsi="Arial Unicode MS" w:cs="Arial Unicode MS"/>
                  <w:sz w:val="20"/>
                  <w:szCs w:val="20"/>
                </w:rPr>
                <w:delText>.</w:delText>
              </w:r>
            </w:del>
            <w:ins w:id="369" w:author="O365_ttdvbh_004" w:date="2021-12-07T15:27:00Z">
              <w:r w:rsidR="003A7AC5">
                <w:rPr>
                  <w:rFonts w:ascii="Arial Unicode MS" w:eastAsia="Arial Unicode MS" w:hAnsi="Arial Unicode MS" w:cs="Arial Unicode MS"/>
                  <w:sz w:val="20"/>
                  <w:szCs w:val="20"/>
                </w:rPr>
                <w:t xml:space="preserve"> </w:t>
              </w:r>
            </w:ins>
            <w:ins w:id="370" w:author="O365_ttdvbh_004" w:date="2021-12-07T15:19:00Z">
              <w:r w:rsidRPr="003A7AC5">
                <w:rPr>
                  <w:rFonts w:ascii="Arial Unicode MS" w:eastAsia="Arial Unicode MS" w:hAnsi="Arial Unicode MS" w:cs="Arial Unicode MS"/>
                  <w:sz w:val="20"/>
                  <w:szCs w:val="20"/>
                </w:rPr>
                <w:t xml:space="preserve">hệ thống Gửi mail cho Nhân sự đầu mối đã được chọn của CTBH về thông tin HSYCHB </w:t>
              </w:r>
            </w:ins>
            <w:ins w:id="371" w:author="O365_ttdvbh_004" w:date="2021-12-07T15:20:00Z">
              <w:r w:rsidRPr="003A7AC5">
                <w:rPr>
                  <w:rFonts w:ascii="Arial Unicode MS" w:eastAsia="Arial Unicode MS" w:hAnsi="Arial Unicode MS" w:cs="Arial Unicode MS"/>
                  <w:sz w:val="20"/>
                  <w:szCs w:val="20"/>
                </w:rPr>
                <w:t xml:space="preserve">yêu cầu điều chỉnh </w:t>
              </w:r>
            </w:ins>
            <w:ins w:id="372" w:author="O365_ttdvbh_004" w:date="2021-12-07T15:19:00Z">
              <w:r w:rsidRPr="003A7AC5">
                <w:rPr>
                  <w:rFonts w:ascii="Arial Unicode MS" w:eastAsia="Arial Unicode MS" w:hAnsi="Arial Unicode MS" w:cs="Arial Unicode MS"/>
                  <w:sz w:val="20"/>
                  <w:szCs w:val="20"/>
                </w:rPr>
                <w:t xml:space="preserve">để Nhân sự này </w:t>
              </w:r>
            </w:ins>
            <w:ins w:id="373" w:author="O365_ttdvbh_004" w:date="2021-12-07T15:21:00Z">
              <w:r w:rsidRPr="003A7AC5">
                <w:rPr>
                  <w:rFonts w:ascii="Arial Unicode MS" w:eastAsia="Arial Unicode MS" w:hAnsi="Arial Unicode MS" w:cs="Arial Unicode MS"/>
                  <w:sz w:val="20"/>
                  <w:szCs w:val="20"/>
                </w:rPr>
                <w:t xml:space="preserve">thực hiện điều chỉnh HSYCBH </w:t>
              </w:r>
            </w:ins>
            <w:ins w:id="374" w:author="O365_ttdvbh_004" w:date="2021-12-07T15:19:00Z">
              <w:r w:rsidRPr="003A7AC5">
                <w:rPr>
                  <w:rFonts w:ascii="Arial Unicode MS" w:eastAsia="Arial Unicode MS" w:hAnsi="Arial Unicode MS" w:cs="Arial Unicode MS"/>
                  <w:sz w:val="20"/>
                  <w:szCs w:val="20"/>
                </w:rPr>
                <w:t xml:space="preserve">và thực hiện thủ tục phát hành HĐBH </w:t>
              </w:r>
              <w:r w:rsidRPr="00F34F95">
                <w:rPr>
                  <w:rFonts w:ascii="Arial Unicode MS" w:eastAsia="Arial Unicode MS" w:hAnsi="Arial Unicode MS" w:cs="Arial Unicode MS"/>
                  <w:sz w:val="20"/>
                  <w:szCs w:val="20"/>
                </w:rPr>
                <w:sym w:font="Wingdings" w:char="F0E0"/>
              </w:r>
              <w:r w:rsidRPr="003A7AC5">
                <w:rPr>
                  <w:rFonts w:ascii="Arial Unicode MS" w:eastAsia="Arial Unicode MS" w:hAnsi="Arial Unicode MS" w:cs="Arial Unicode MS"/>
                  <w:sz w:val="20"/>
                  <w:szCs w:val="20"/>
                </w:rPr>
                <w:t xml:space="preserve"> Cuối ngày, hệ thống </w:t>
              </w:r>
            </w:ins>
            <w:ins w:id="375" w:author="O365_ttdvbh_004" w:date="2021-12-07T15:24:00Z">
              <w:r w:rsidR="003A7AC5" w:rsidRPr="003A7AC5">
                <w:rPr>
                  <w:rFonts w:ascii="Arial Unicode MS" w:eastAsia="Arial Unicode MS" w:hAnsi="Arial Unicode MS" w:cs="Arial Unicode MS"/>
                  <w:sz w:val="20"/>
                  <w:szCs w:val="20"/>
                </w:rPr>
                <w:t xml:space="preserve">gửi mail Danh sách </w:t>
              </w:r>
            </w:ins>
            <w:ins w:id="376" w:author="O365_ttdvbh_004" w:date="2021-12-07T15:19:00Z">
              <w:r w:rsidRPr="003A7AC5">
                <w:rPr>
                  <w:rFonts w:ascii="Arial Unicode MS" w:eastAsia="Arial Unicode MS" w:hAnsi="Arial Unicode MS" w:cs="Arial Unicode MS"/>
                  <w:sz w:val="20"/>
                  <w:szCs w:val="20"/>
                </w:rPr>
                <w:t xml:space="preserve">HSYCBH </w:t>
              </w:r>
            </w:ins>
            <w:ins w:id="377" w:author="O365_ttdvbh_004" w:date="2021-12-07T15:21:00Z">
              <w:r w:rsidRPr="003A7AC5">
                <w:rPr>
                  <w:rFonts w:ascii="Arial Unicode MS" w:eastAsia="Arial Unicode MS" w:hAnsi="Arial Unicode MS" w:cs="Arial Unicode MS"/>
                  <w:sz w:val="20"/>
                  <w:szCs w:val="20"/>
                </w:rPr>
                <w:t>có yêu c</w:t>
              </w:r>
            </w:ins>
            <w:ins w:id="378" w:author="O365_ttdvbh_004" w:date="2021-12-07T15:22:00Z">
              <w:r w:rsidRPr="003A7AC5">
                <w:rPr>
                  <w:rFonts w:ascii="Arial Unicode MS" w:eastAsia="Arial Unicode MS" w:hAnsi="Arial Unicode MS" w:cs="Arial Unicode MS"/>
                  <w:sz w:val="20"/>
                  <w:szCs w:val="20"/>
                </w:rPr>
                <w:t>ầu điều chỉnh thông tin</w:t>
              </w:r>
            </w:ins>
            <w:ins w:id="379" w:author="O365_ttdvbh_004" w:date="2021-12-07T15:19:00Z">
              <w:r w:rsidRPr="003A7AC5">
                <w:rPr>
                  <w:rFonts w:ascii="Arial Unicode MS" w:eastAsia="Arial Unicode MS" w:hAnsi="Arial Unicode MS" w:cs="Arial Unicode MS"/>
                  <w:sz w:val="20"/>
                  <w:szCs w:val="20"/>
                </w:rPr>
                <w:t xml:space="preserve"> trong ngày (định dạng file excel) cho CTBH để báo số liệu phát sinh.</w:t>
              </w:r>
            </w:ins>
          </w:p>
          <w:p w14:paraId="7DA724A4" w14:textId="77777777" w:rsidR="003A7AC5" w:rsidRPr="00E13DB0" w:rsidRDefault="003A7AC5" w:rsidP="003A7AC5">
            <w:pPr>
              <w:pStyle w:val="ListParagraph1"/>
              <w:numPr>
                <w:ilvl w:val="0"/>
                <w:numId w:val="42"/>
              </w:numPr>
              <w:spacing w:after="0" w:line="240" w:lineRule="auto"/>
              <w:ind w:left="481" w:hanging="270"/>
              <w:jc w:val="both"/>
              <w:rPr>
                <w:ins w:id="380" w:author="O365_ttdvbh_004" w:date="2021-12-07T15:27:00Z"/>
                <w:rFonts w:ascii="Arial Unicode MS" w:eastAsia="Arial Unicode MS" w:hAnsi="Arial Unicode MS" w:cs="Arial Unicode MS"/>
                <w:b/>
                <w:bCs/>
                <w:sz w:val="20"/>
                <w:szCs w:val="20"/>
              </w:rPr>
            </w:pPr>
            <w:ins w:id="381" w:author="O365_ttdvbh_004" w:date="2021-12-07T15:27:00Z">
              <w:r w:rsidRPr="00E13DB0">
                <w:rPr>
                  <w:rFonts w:ascii="Arial Unicode MS" w:eastAsia="Arial Unicode MS" w:hAnsi="Arial Unicode MS" w:cs="Arial Unicode MS"/>
                  <w:b/>
                  <w:bCs/>
                  <w:sz w:val="20"/>
                  <w:szCs w:val="20"/>
                </w:rPr>
                <w:t xml:space="preserve">Trường hợp Sacombank và Đối tác liên kết bảo hiểm phi nhân thọ </w:t>
              </w:r>
              <w:r w:rsidRPr="00E13DB0">
                <w:rPr>
                  <w:rFonts w:ascii="Arial Unicode MS" w:eastAsia="Arial Unicode MS" w:hAnsi="Arial Unicode MS" w:cs="Arial Unicode MS"/>
                  <w:b/>
                  <w:bCs/>
                  <w:sz w:val="20"/>
                  <w:szCs w:val="20"/>
                  <w:u w:val="single"/>
                </w:rPr>
                <w:t>CÓ</w:t>
              </w:r>
              <w:r w:rsidRPr="00E13DB0">
                <w:rPr>
                  <w:rFonts w:ascii="Arial Unicode MS" w:eastAsia="Arial Unicode MS" w:hAnsi="Arial Unicode MS" w:cs="Arial Unicode MS"/>
                  <w:b/>
                  <w:bCs/>
                  <w:sz w:val="20"/>
                  <w:szCs w:val="20"/>
                </w:rPr>
                <w:t xml:space="preserve"> kết nối hệ thống API:</w:t>
              </w:r>
            </w:ins>
          </w:p>
          <w:p w14:paraId="10359F18" w14:textId="1D6EFEAE" w:rsidR="003A7AC5" w:rsidRPr="00E13DB0" w:rsidRDefault="003A7AC5" w:rsidP="003A7AC5">
            <w:pPr>
              <w:pStyle w:val="ListParagraph1"/>
              <w:numPr>
                <w:ilvl w:val="0"/>
                <w:numId w:val="41"/>
              </w:numPr>
              <w:spacing w:after="0" w:line="240" w:lineRule="auto"/>
              <w:ind w:hanging="239"/>
              <w:jc w:val="both"/>
              <w:rPr>
                <w:ins w:id="382" w:author="O365_ttdvbh_004" w:date="2021-12-07T15:27:00Z"/>
                <w:rFonts w:ascii="Arial Unicode MS" w:eastAsia="Arial Unicode MS" w:hAnsi="Arial Unicode MS" w:cs="Arial Unicode MS"/>
                <w:b/>
                <w:bCs/>
                <w:sz w:val="20"/>
                <w:szCs w:val="20"/>
              </w:rPr>
            </w:pPr>
            <w:ins w:id="383" w:author="O365_ttdvbh_004" w:date="2021-12-07T15:27:00Z">
              <w:r w:rsidRPr="00E13DB0">
                <w:rPr>
                  <w:rFonts w:ascii="Arial Unicode MS" w:eastAsia="Arial Unicode MS" w:hAnsi="Arial Unicode MS" w:cs="Arial Unicode MS"/>
                  <w:b/>
                  <w:bCs/>
                  <w:sz w:val="20"/>
                  <w:szCs w:val="20"/>
                </w:rPr>
                <w:t xml:space="preserve">Đv các SPBH </w:t>
              </w:r>
              <w:r w:rsidRPr="003A7AC5">
                <w:rPr>
                  <w:rFonts w:ascii="Arial Unicode MS" w:eastAsia="Arial Unicode MS" w:hAnsi="Arial Unicode MS" w:cs="Arial Unicode MS"/>
                  <w:b/>
                  <w:bCs/>
                  <w:sz w:val="20"/>
                  <w:szCs w:val="20"/>
                  <w:u w:val="single"/>
                  <w:rPrChange w:id="384" w:author="O365_ttdvbh_004" w:date="2021-12-07T15:28:00Z">
                    <w:rPr>
                      <w:rFonts w:ascii="Arial Unicode MS" w:eastAsia="Arial Unicode MS" w:hAnsi="Arial Unicode MS" w:cs="Arial Unicode MS"/>
                      <w:b/>
                      <w:bCs/>
                      <w:sz w:val="20"/>
                      <w:szCs w:val="20"/>
                    </w:rPr>
                  </w:rPrChange>
                </w:rPr>
                <w:t>có</w:t>
              </w:r>
              <w:r w:rsidRPr="00E13DB0">
                <w:rPr>
                  <w:rFonts w:ascii="Arial Unicode MS" w:eastAsia="Arial Unicode MS" w:hAnsi="Arial Unicode MS" w:cs="Arial Unicode MS"/>
                  <w:b/>
                  <w:bCs/>
                  <w:sz w:val="20"/>
                  <w:szCs w:val="20"/>
                </w:rPr>
                <w:t xml:space="preserve"> hình thức phát hành GCNBH online:</w:t>
              </w:r>
              <w:r>
                <w:rPr>
                  <w:rFonts w:ascii="Arial Unicode MS" w:eastAsia="Arial Unicode MS" w:hAnsi="Arial Unicode MS" w:cs="Arial Unicode MS"/>
                  <w:b/>
                  <w:bCs/>
                  <w:sz w:val="20"/>
                  <w:szCs w:val="20"/>
                </w:rPr>
                <w:t xml:space="preserve"> </w:t>
              </w:r>
            </w:ins>
            <w:ins w:id="385" w:author="O365_ttdvbh_004" w:date="2021-12-07T15:28:00Z">
              <w:r>
                <w:rPr>
                  <w:rFonts w:ascii="Arial Unicode MS" w:eastAsia="Arial Unicode MS" w:hAnsi="Arial Unicode MS" w:cs="Arial Unicode MS"/>
                  <w:b/>
                  <w:bCs/>
                  <w:sz w:val="20"/>
                  <w:szCs w:val="20"/>
                </w:rPr>
                <w:t>không áp dụng.</w:t>
              </w:r>
            </w:ins>
          </w:p>
          <w:p w14:paraId="1F8A4F5A" w14:textId="7884232B" w:rsidR="003A7AC5" w:rsidRPr="003A7AC5" w:rsidRDefault="003A7AC5">
            <w:pPr>
              <w:pStyle w:val="ListParagraph1"/>
              <w:numPr>
                <w:ilvl w:val="0"/>
                <w:numId w:val="41"/>
              </w:numPr>
              <w:spacing w:after="0" w:line="240" w:lineRule="auto"/>
              <w:ind w:hanging="239"/>
              <w:jc w:val="both"/>
              <w:rPr>
                <w:rFonts w:ascii="Arial Unicode MS" w:eastAsia="Arial Unicode MS" w:hAnsi="Arial Unicode MS" w:cs="Arial Unicode MS"/>
                <w:b/>
                <w:bCs/>
                <w:i/>
                <w:iCs/>
                <w:sz w:val="20"/>
                <w:szCs w:val="20"/>
                <w:rPrChange w:id="386" w:author="O365_ttdvbh_004" w:date="2021-12-07T15:29:00Z">
                  <w:rPr>
                    <w:rFonts w:ascii="Arial Unicode MS" w:eastAsia="Arial Unicode MS" w:hAnsi="Arial Unicode MS" w:cs="Arial Unicode MS"/>
                    <w:sz w:val="20"/>
                    <w:szCs w:val="20"/>
                  </w:rPr>
                </w:rPrChange>
              </w:rPr>
              <w:pPrChange w:id="387" w:author="O365_ttdvbh_004" w:date="2021-12-07T15:29:00Z">
                <w:pPr>
                  <w:pStyle w:val="ListParagraph1"/>
                  <w:numPr>
                    <w:numId w:val="37"/>
                  </w:numPr>
                  <w:spacing w:after="0" w:line="240" w:lineRule="auto"/>
                  <w:ind w:left="166" w:hanging="180"/>
                  <w:jc w:val="both"/>
                </w:pPr>
              </w:pPrChange>
            </w:pPr>
            <w:ins w:id="388" w:author="O365_ttdvbh_004" w:date="2021-12-07T15:27:00Z">
              <w:r w:rsidRPr="00E13DB0">
                <w:rPr>
                  <w:rFonts w:ascii="Arial Unicode MS" w:eastAsia="Arial Unicode MS" w:hAnsi="Arial Unicode MS" w:cs="Arial Unicode MS"/>
                  <w:b/>
                  <w:bCs/>
                  <w:sz w:val="20"/>
                  <w:szCs w:val="20"/>
                </w:rPr>
                <w:t xml:space="preserve">Đv các SPBH </w:t>
              </w:r>
              <w:r w:rsidRPr="003A7AC5">
                <w:rPr>
                  <w:rFonts w:ascii="Arial Unicode MS" w:eastAsia="Arial Unicode MS" w:hAnsi="Arial Unicode MS" w:cs="Arial Unicode MS"/>
                  <w:b/>
                  <w:bCs/>
                  <w:sz w:val="20"/>
                  <w:szCs w:val="20"/>
                  <w:u w:val="single"/>
                  <w:rPrChange w:id="389" w:author="O365_ttdvbh_004" w:date="2021-12-07T15:28:00Z">
                    <w:rPr>
                      <w:rFonts w:ascii="Arial Unicode MS" w:eastAsia="Arial Unicode MS" w:hAnsi="Arial Unicode MS" w:cs="Arial Unicode MS"/>
                      <w:b/>
                      <w:bCs/>
                      <w:sz w:val="20"/>
                      <w:szCs w:val="20"/>
                    </w:rPr>
                  </w:rPrChange>
                </w:rPr>
                <w:t>không có</w:t>
              </w:r>
              <w:r w:rsidRPr="00E13DB0">
                <w:rPr>
                  <w:rFonts w:ascii="Arial Unicode MS" w:eastAsia="Arial Unicode MS" w:hAnsi="Arial Unicode MS" w:cs="Arial Unicode MS"/>
                  <w:b/>
                  <w:bCs/>
                  <w:sz w:val="20"/>
                  <w:szCs w:val="20"/>
                </w:rPr>
                <w:t xml:space="preserve"> hình thức cấp GCNBH online:</w:t>
              </w:r>
              <w:r>
                <w:rPr>
                  <w:rFonts w:ascii="Arial Unicode MS" w:eastAsia="Arial Unicode MS" w:hAnsi="Arial Unicode MS" w:cs="Arial Unicode MS"/>
                  <w:sz w:val="20"/>
                  <w:szCs w:val="20"/>
                </w:rPr>
                <w:t xml:space="preserve"> </w:t>
              </w:r>
              <w:r w:rsidRPr="003A7AC5">
                <w:rPr>
                  <w:rFonts w:ascii="Arial Unicode MS" w:eastAsia="Arial Unicode MS" w:hAnsi="Arial Unicode MS" w:cs="Arial Unicode MS"/>
                  <w:sz w:val="20"/>
                  <w:szCs w:val="20"/>
                </w:rPr>
                <w:t xml:space="preserve">hệ thống gửi thông tin HSYCBH </w:t>
              </w:r>
            </w:ins>
            <w:ins w:id="390" w:author="O365_ttdvbh_004" w:date="2021-12-07T15:28:00Z">
              <w:r w:rsidRPr="003A7AC5">
                <w:rPr>
                  <w:rFonts w:ascii="Arial Unicode MS" w:eastAsia="Arial Unicode MS" w:hAnsi="Arial Unicode MS" w:cs="Arial Unicode MS"/>
                  <w:sz w:val="20"/>
                  <w:szCs w:val="20"/>
                </w:rPr>
                <w:t xml:space="preserve">yêu cầu điều chỉnh </w:t>
              </w:r>
            </w:ins>
            <w:ins w:id="391" w:author="O365_ttdvbh_004" w:date="2021-12-07T15:27:00Z">
              <w:r w:rsidRPr="003A7AC5">
                <w:rPr>
                  <w:rFonts w:ascii="Arial Unicode MS" w:eastAsia="Arial Unicode MS" w:hAnsi="Arial Unicode MS" w:cs="Arial Unicode MS"/>
                  <w:sz w:val="20"/>
                  <w:szCs w:val="20"/>
                </w:rPr>
                <w:t xml:space="preserve">cho CTBH thông qua kết nối API, đồng thời hệ thống Gửi mail cho Nhân sự đầu mối đã được chọn của CTBH về thông tin HSYCHB </w:t>
              </w:r>
            </w:ins>
            <w:ins w:id="392" w:author="O365_ttdvbh_004" w:date="2021-12-07T15:28:00Z">
              <w:r w:rsidRPr="003A7AC5">
                <w:rPr>
                  <w:rFonts w:ascii="Arial Unicode MS" w:eastAsia="Arial Unicode MS" w:hAnsi="Arial Unicode MS" w:cs="Arial Unicode MS"/>
                  <w:sz w:val="20"/>
                  <w:szCs w:val="20"/>
                </w:rPr>
                <w:t xml:space="preserve">yêu cầu điều chỉnh </w:t>
              </w:r>
            </w:ins>
            <w:ins w:id="393" w:author="O365_ttdvbh_004" w:date="2021-12-07T15:27:00Z">
              <w:r w:rsidRPr="003A7AC5">
                <w:rPr>
                  <w:rFonts w:ascii="Arial Unicode MS" w:eastAsia="Arial Unicode MS" w:hAnsi="Arial Unicode MS" w:cs="Arial Unicode MS"/>
                  <w:sz w:val="20"/>
                  <w:szCs w:val="20"/>
                </w:rPr>
                <w:t xml:space="preserve">để Nhân sự này </w:t>
              </w:r>
            </w:ins>
            <w:ins w:id="394" w:author="O365_ttdvbh_004" w:date="2021-12-07T15:29:00Z">
              <w:r w:rsidRPr="003A7AC5">
                <w:rPr>
                  <w:rFonts w:ascii="Arial Unicode MS" w:eastAsia="Arial Unicode MS" w:hAnsi="Arial Unicode MS" w:cs="Arial Unicode MS"/>
                  <w:sz w:val="20"/>
                  <w:szCs w:val="20"/>
                </w:rPr>
                <w:t>thực hiện điều chỉnh HSYCBH và thực hiện thủ tục phát hành HĐBH</w:t>
              </w:r>
            </w:ins>
            <w:ins w:id="395" w:author="O365_ttdvbh_004" w:date="2021-12-07T15:27:00Z">
              <w:r w:rsidRPr="003A7AC5">
                <w:rPr>
                  <w:rFonts w:ascii="Arial Unicode MS" w:eastAsia="Arial Unicode MS" w:hAnsi="Arial Unicode MS" w:cs="Arial Unicode MS"/>
                  <w:sz w:val="20"/>
                  <w:szCs w:val="20"/>
                </w:rPr>
                <w:t>.</w:t>
              </w:r>
            </w:ins>
          </w:p>
        </w:tc>
      </w:tr>
      <w:tr w:rsidR="00244888" w:rsidRPr="00CD2059" w14:paraId="4E601486" w14:textId="77777777" w:rsidTr="004374A6">
        <w:tc>
          <w:tcPr>
            <w:tcW w:w="595" w:type="dxa"/>
          </w:tcPr>
          <w:p w14:paraId="0A70E886" w14:textId="77777777" w:rsidR="00244888" w:rsidRPr="00CD2059" w:rsidRDefault="00244888" w:rsidP="00821233">
            <w:pPr>
              <w:pStyle w:val="ListParagraph1"/>
              <w:numPr>
                <w:ilvl w:val="0"/>
                <w:numId w:val="40"/>
              </w:numPr>
              <w:spacing w:after="0" w:line="240" w:lineRule="auto"/>
              <w:jc w:val="both"/>
              <w:rPr>
                <w:rFonts w:ascii="Arial Unicode MS" w:eastAsia="Arial Unicode MS" w:hAnsi="Arial Unicode MS" w:cs="Arial Unicode MS"/>
                <w:sz w:val="20"/>
                <w:szCs w:val="20"/>
              </w:rPr>
            </w:pPr>
          </w:p>
        </w:tc>
        <w:tc>
          <w:tcPr>
            <w:tcW w:w="1970" w:type="dxa"/>
          </w:tcPr>
          <w:p w14:paraId="28951F11" w14:textId="4F202D94" w:rsidR="00244888" w:rsidRPr="004374A6" w:rsidRDefault="009F50E4" w:rsidP="00DC3998">
            <w:pPr>
              <w:pStyle w:val="ListParagraph1"/>
              <w:spacing w:after="0" w:line="240" w:lineRule="auto"/>
              <w:ind w:left="0"/>
              <w:jc w:val="both"/>
              <w:rPr>
                <w:rFonts w:ascii="Arial Unicode MS" w:eastAsia="Arial Unicode MS" w:hAnsi="Arial Unicode MS" w:cs="Arial Unicode MS"/>
                <w:b/>
                <w:bCs/>
              </w:rPr>
            </w:pPr>
            <w:r w:rsidRPr="004374A6">
              <w:rPr>
                <w:rFonts w:ascii="Arial Unicode MS" w:eastAsia="Arial Unicode MS" w:hAnsi="Arial Unicode MS" w:cs="Arial Unicode MS"/>
                <w:b/>
                <w:bCs/>
                <w:sz w:val="20"/>
                <w:szCs w:val="20"/>
              </w:rPr>
              <w:t>Điều chỉnh HĐBH</w:t>
            </w:r>
            <w:r w:rsidRPr="004374A6">
              <w:rPr>
                <w:rFonts w:ascii="Arial Unicode MS" w:eastAsia="Arial Unicode MS" w:hAnsi="Arial Unicode MS" w:cs="Arial Unicode MS"/>
                <w:b/>
                <w:bCs/>
              </w:rPr>
              <w:t xml:space="preserve"> </w:t>
            </w:r>
          </w:p>
        </w:tc>
        <w:tc>
          <w:tcPr>
            <w:tcW w:w="7744" w:type="dxa"/>
          </w:tcPr>
          <w:p w14:paraId="69104537" w14:textId="238091DA" w:rsidR="008522AE" w:rsidRPr="008522AE" w:rsidRDefault="008522AE" w:rsidP="0061509A">
            <w:pPr>
              <w:pStyle w:val="ListParagraph1"/>
              <w:spacing w:after="0" w:line="240" w:lineRule="auto"/>
              <w:ind w:left="0"/>
              <w:jc w:val="both"/>
              <w:rPr>
                <w:ins w:id="396" w:author="O365_ttdvbh_004" w:date="2021-12-07T15:30:00Z"/>
                <w:rFonts w:ascii="Arial Unicode MS" w:eastAsia="Arial Unicode MS" w:hAnsi="Arial Unicode MS" w:cs="Arial Unicode MS"/>
                <w:b/>
                <w:bCs/>
                <w:sz w:val="20"/>
                <w:szCs w:val="20"/>
                <w:u w:val="single"/>
                <w:rPrChange w:id="397" w:author="O365_ttdvbh_004" w:date="2021-12-07T15:30:00Z">
                  <w:rPr>
                    <w:ins w:id="398" w:author="O365_ttdvbh_004" w:date="2021-12-07T15:30:00Z"/>
                    <w:rFonts w:ascii="Arial Unicode MS" w:eastAsia="Arial Unicode MS" w:hAnsi="Arial Unicode MS" w:cs="Arial Unicode MS"/>
                    <w:sz w:val="20"/>
                    <w:szCs w:val="20"/>
                  </w:rPr>
                </w:rPrChange>
              </w:rPr>
            </w:pPr>
            <w:ins w:id="399" w:author="O365_ttdvbh_004" w:date="2021-12-07T15:30:00Z">
              <w:r w:rsidRPr="008522AE">
                <w:rPr>
                  <w:rFonts w:ascii="Arial Unicode MS" w:eastAsia="Arial Unicode MS" w:hAnsi="Arial Unicode MS" w:cs="Arial Unicode MS"/>
                  <w:b/>
                  <w:bCs/>
                  <w:sz w:val="20"/>
                  <w:szCs w:val="20"/>
                  <w:u w:val="single"/>
                  <w:rPrChange w:id="400" w:author="O365_ttdvbh_004" w:date="2021-12-07T15:30:00Z">
                    <w:rPr>
                      <w:rFonts w:ascii="Arial Unicode MS" w:eastAsia="Arial Unicode MS" w:hAnsi="Arial Unicode MS" w:cs="Arial Unicode MS"/>
                      <w:sz w:val="20"/>
                      <w:szCs w:val="20"/>
                    </w:rPr>
                  </w:rPrChange>
                </w:rPr>
                <w:t>THAO TÁC:</w:t>
              </w:r>
            </w:ins>
          </w:p>
          <w:p w14:paraId="26098818" w14:textId="2F68F874" w:rsidR="009F50E4" w:rsidRDefault="009F50E4" w:rsidP="0061509A">
            <w:pPr>
              <w:pStyle w:val="ListParagraph1"/>
              <w:spacing w:after="0" w:line="240" w:lineRule="auto"/>
              <w:ind w:left="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Hệ thống tự động hiển thị các thông tin của HĐBH được chọn để điều chỉnh.</w:t>
            </w:r>
          </w:p>
          <w:p w14:paraId="724067B5" w14:textId="77777777" w:rsidR="009F50E4" w:rsidRDefault="009F50E4">
            <w:pPr>
              <w:pStyle w:val="ListParagraph1"/>
              <w:numPr>
                <w:ilvl w:val="0"/>
                <w:numId w:val="37"/>
              </w:numPr>
              <w:spacing w:after="0" w:line="240" w:lineRule="auto"/>
              <w:ind w:left="301" w:hanging="270"/>
              <w:jc w:val="both"/>
              <w:rPr>
                <w:rFonts w:ascii="Arial Unicode MS" w:eastAsia="Arial Unicode MS" w:hAnsi="Arial Unicode MS" w:cs="Arial Unicode MS"/>
                <w:sz w:val="20"/>
                <w:szCs w:val="20"/>
              </w:rPr>
              <w:pPrChange w:id="401" w:author="O365_ttdvbh_004" w:date="2021-12-07T15:40:00Z">
                <w:pPr>
                  <w:pStyle w:val="ListParagraph1"/>
                  <w:numPr>
                    <w:numId w:val="37"/>
                  </w:numPr>
                  <w:spacing w:after="0" w:line="240" w:lineRule="auto"/>
                  <w:ind w:hanging="360"/>
                  <w:jc w:val="both"/>
                </w:pPr>
              </w:pPrChange>
            </w:pPr>
            <w:r>
              <w:rPr>
                <w:rFonts w:ascii="Arial Unicode MS" w:eastAsia="Arial Unicode MS" w:hAnsi="Arial Unicode MS" w:cs="Arial Unicode MS"/>
                <w:sz w:val="20"/>
                <w:szCs w:val="20"/>
              </w:rPr>
              <w:t>Thông tin KH:</w:t>
            </w:r>
          </w:p>
          <w:p w14:paraId="2BD7893C" w14:textId="77777777" w:rsidR="009F50E4" w:rsidRDefault="009F50E4">
            <w:pPr>
              <w:pStyle w:val="ListParagraph1"/>
              <w:numPr>
                <w:ilvl w:val="0"/>
                <w:numId w:val="48"/>
              </w:numPr>
              <w:spacing w:after="0" w:line="240" w:lineRule="auto"/>
              <w:ind w:left="571" w:hanging="270"/>
              <w:jc w:val="both"/>
              <w:rPr>
                <w:rFonts w:ascii="Arial Unicode MS" w:eastAsia="Arial Unicode MS" w:hAnsi="Arial Unicode MS" w:cs="Arial Unicode MS"/>
                <w:sz w:val="20"/>
                <w:szCs w:val="20"/>
              </w:rPr>
              <w:pPrChange w:id="402" w:author="O365_ttdvbh_004" w:date="2021-12-07T15:41:00Z">
                <w:pPr>
                  <w:pStyle w:val="ListParagraph1"/>
                  <w:numPr>
                    <w:numId w:val="37"/>
                  </w:numPr>
                  <w:spacing w:after="0" w:line="240" w:lineRule="auto"/>
                  <w:ind w:hanging="360"/>
                  <w:jc w:val="both"/>
                </w:pPr>
              </w:pPrChange>
            </w:pPr>
            <w:r>
              <w:rPr>
                <w:rFonts w:ascii="Arial Unicode MS" w:eastAsia="Arial Unicode MS" w:hAnsi="Arial Unicode MS" w:cs="Arial Unicode MS"/>
                <w:sz w:val="20"/>
                <w:szCs w:val="20"/>
              </w:rPr>
              <w:t>Đv thông tin đồng bộ từ T24: thực hiện điều chỉnh trên T24, bấm Cập nhật điều chỉnh để đồng bộ dữ liệu trên T24.</w:t>
            </w:r>
          </w:p>
          <w:p w14:paraId="06B88DA7" w14:textId="77777777" w:rsidR="009F50E4" w:rsidRDefault="009F50E4">
            <w:pPr>
              <w:pStyle w:val="ListParagraph1"/>
              <w:numPr>
                <w:ilvl w:val="0"/>
                <w:numId w:val="48"/>
              </w:numPr>
              <w:spacing w:after="0" w:line="240" w:lineRule="auto"/>
              <w:ind w:left="571" w:hanging="270"/>
              <w:jc w:val="both"/>
              <w:rPr>
                <w:rFonts w:ascii="Arial Unicode MS" w:eastAsia="Arial Unicode MS" w:hAnsi="Arial Unicode MS" w:cs="Arial Unicode MS"/>
                <w:sz w:val="20"/>
                <w:szCs w:val="20"/>
              </w:rPr>
              <w:pPrChange w:id="403" w:author="O365_ttdvbh_004" w:date="2021-12-07T15:41:00Z">
                <w:pPr>
                  <w:pStyle w:val="ListParagraph1"/>
                  <w:numPr>
                    <w:numId w:val="37"/>
                  </w:numPr>
                  <w:spacing w:after="0" w:line="240" w:lineRule="auto"/>
                  <w:ind w:hanging="360"/>
                  <w:jc w:val="both"/>
                </w:pPr>
              </w:pPrChange>
            </w:pPr>
            <w:r>
              <w:rPr>
                <w:rFonts w:ascii="Arial Unicode MS" w:eastAsia="Arial Unicode MS" w:hAnsi="Arial Unicode MS" w:cs="Arial Unicode MS"/>
                <w:sz w:val="20"/>
                <w:szCs w:val="20"/>
              </w:rPr>
              <w:t xml:space="preserve">Đv thông tin nhập liệu bổ sung: tự động hiển thị các thông tin hiện hữu, người dùng nhập liệu các nội dung cần điều chỉnh. </w:t>
            </w:r>
          </w:p>
          <w:p w14:paraId="4E0625B9" w14:textId="706F0194" w:rsidR="009F50E4" w:rsidRDefault="009F50E4" w:rsidP="0061509A">
            <w:pPr>
              <w:pStyle w:val="NormalWeb"/>
              <w:spacing w:before="0" w:beforeAutospacing="0" w:after="0"/>
              <w:ind w:left="346"/>
              <w:jc w:val="both"/>
              <w:rPr>
                <w:rFonts w:ascii="Arial Unicode MS" w:eastAsia="Arial Unicode MS" w:hAnsi="Arial Unicode MS" w:cs="Arial Unicode MS"/>
                <w:sz w:val="20"/>
                <w:szCs w:val="20"/>
              </w:rPr>
            </w:pPr>
            <w:r w:rsidRPr="0061509A">
              <w:rPr>
                <w:rFonts w:ascii="Arial Unicode MS" w:eastAsia="Arial Unicode MS" w:hAnsi="Arial Unicode MS" w:cs="Arial Unicode MS"/>
                <w:b/>
                <w:bCs/>
                <w:sz w:val="20"/>
                <w:szCs w:val="20"/>
                <w:u w:val="single"/>
              </w:rPr>
              <w:t>Note</w:t>
            </w:r>
            <w:r>
              <w:rPr>
                <w:rFonts w:ascii="Arial Unicode MS" w:eastAsia="Arial Unicode MS" w:hAnsi="Arial Unicode MS" w:cs="Arial Unicode MS"/>
                <w:sz w:val="20"/>
                <w:szCs w:val="20"/>
              </w:rPr>
              <w:t xml:space="preserve">: </w:t>
            </w:r>
            <w:r w:rsidRPr="0061509A">
              <w:rPr>
                <w:rFonts w:ascii="Arial Unicode MS" w:eastAsia="Arial Unicode MS" w:hAnsi="Arial Unicode MS" w:cs="Arial Unicode MS"/>
                <w:b/>
                <w:bCs/>
                <w:i/>
                <w:iCs/>
                <w:sz w:val="20"/>
                <w:szCs w:val="20"/>
              </w:rPr>
              <w:t>Không cho phép nhập liệu nội dung thay đổi đè chồng lên thông tin hiện hữu</w:t>
            </w:r>
            <w:r w:rsidR="0061509A" w:rsidRPr="0061509A">
              <w:rPr>
                <w:rFonts w:ascii="Arial Unicode MS" w:eastAsia="Arial Unicode MS" w:hAnsi="Arial Unicode MS" w:cs="Arial Unicode MS"/>
                <w:b/>
                <w:bCs/>
                <w:i/>
                <w:iCs/>
                <w:sz w:val="20"/>
                <w:szCs w:val="20"/>
              </w:rPr>
              <w:t xml:space="preserve">; </w:t>
            </w:r>
            <w:r w:rsidRPr="0061509A">
              <w:rPr>
                <w:rFonts w:ascii="Arial Unicode MS" w:eastAsia="Arial Unicode MS" w:hAnsi="Arial Unicode MS" w:cs="Arial Unicode MS"/>
                <w:b/>
                <w:bCs/>
                <w:i/>
                <w:iCs/>
                <w:sz w:val="20"/>
                <w:szCs w:val="20"/>
              </w:rPr>
              <w:t>Không cho phép điều chỉnh Tên KH tiếng Việt có dấu</w:t>
            </w:r>
          </w:p>
          <w:p w14:paraId="5CE1FA4E" w14:textId="1AC01386" w:rsidR="009F50E4" w:rsidRDefault="009F50E4">
            <w:pPr>
              <w:pStyle w:val="ListParagraph1"/>
              <w:numPr>
                <w:ilvl w:val="0"/>
                <w:numId w:val="37"/>
              </w:numPr>
              <w:spacing w:after="0" w:line="240" w:lineRule="auto"/>
              <w:ind w:left="301" w:hanging="270"/>
              <w:jc w:val="both"/>
              <w:rPr>
                <w:rFonts w:ascii="Arial Unicode MS" w:eastAsia="Arial Unicode MS" w:hAnsi="Arial Unicode MS" w:cs="Arial Unicode MS"/>
                <w:sz w:val="20"/>
                <w:szCs w:val="20"/>
              </w:rPr>
              <w:pPrChange w:id="404" w:author="O365_ttdvbh_004" w:date="2021-12-07T15:41:00Z">
                <w:pPr>
                  <w:pStyle w:val="ListParagraph1"/>
                  <w:numPr>
                    <w:numId w:val="37"/>
                  </w:numPr>
                  <w:spacing w:after="0" w:line="240" w:lineRule="auto"/>
                  <w:ind w:hanging="360"/>
                  <w:jc w:val="both"/>
                </w:pPr>
              </w:pPrChange>
            </w:pPr>
            <w:r>
              <w:rPr>
                <w:rFonts w:ascii="Arial Unicode MS" w:eastAsia="Arial Unicode MS" w:hAnsi="Arial Unicode MS" w:cs="Arial Unicode MS"/>
                <w:sz w:val="20"/>
                <w:szCs w:val="20"/>
              </w:rPr>
              <w:t>Thông tin tham gia bảo hiểm:</w:t>
            </w:r>
          </w:p>
          <w:p w14:paraId="644C62D7" w14:textId="77777777" w:rsidR="009F50E4" w:rsidRDefault="009F50E4">
            <w:pPr>
              <w:pStyle w:val="ListParagraph1"/>
              <w:numPr>
                <w:ilvl w:val="0"/>
                <w:numId w:val="48"/>
              </w:numPr>
              <w:spacing w:after="0" w:line="240" w:lineRule="auto"/>
              <w:ind w:left="571" w:hanging="270"/>
              <w:jc w:val="both"/>
              <w:rPr>
                <w:rFonts w:ascii="Arial Unicode MS" w:eastAsia="Arial Unicode MS" w:hAnsi="Arial Unicode MS" w:cs="Arial Unicode MS"/>
                <w:sz w:val="20"/>
                <w:szCs w:val="20"/>
              </w:rPr>
              <w:pPrChange w:id="405" w:author="O365_ttdvbh_004" w:date="2021-12-07T15:41:00Z">
                <w:pPr>
                  <w:pStyle w:val="ListParagraph1"/>
                  <w:numPr>
                    <w:numId w:val="37"/>
                  </w:numPr>
                  <w:spacing w:after="0" w:line="240" w:lineRule="auto"/>
                  <w:ind w:hanging="360"/>
                  <w:jc w:val="both"/>
                </w:pPr>
              </w:pPrChange>
            </w:pPr>
            <w:r>
              <w:rPr>
                <w:rFonts w:ascii="Arial Unicode MS" w:eastAsia="Arial Unicode MS" w:hAnsi="Arial Unicode MS" w:cs="Arial Unicode MS"/>
                <w:sz w:val="20"/>
                <w:szCs w:val="20"/>
              </w:rPr>
              <w:t>Người được bảo hiểm/đối tượng được BH: không cho phép điều chỉnh.</w:t>
            </w:r>
          </w:p>
          <w:p w14:paraId="667749C7" w14:textId="77777777" w:rsidR="00244888" w:rsidRDefault="009F50E4">
            <w:pPr>
              <w:pStyle w:val="ListParagraph1"/>
              <w:numPr>
                <w:ilvl w:val="0"/>
                <w:numId w:val="48"/>
              </w:numPr>
              <w:spacing w:after="0" w:line="240" w:lineRule="auto"/>
              <w:ind w:left="571" w:hanging="270"/>
              <w:jc w:val="both"/>
              <w:rPr>
                <w:rFonts w:ascii="Arial Unicode MS" w:eastAsia="Arial Unicode MS" w:hAnsi="Arial Unicode MS" w:cs="Arial Unicode MS"/>
                <w:sz w:val="20"/>
                <w:szCs w:val="20"/>
              </w:rPr>
              <w:pPrChange w:id="406" w:author="O365_ttdvbh_004" w:date="2021-12-07T15:41:00Z">
                <w:pPr>
                  <w:pStyle w:val="ListParagraph1"/>
                  <w:numPr>
                    <w:numId w:val="37"/>
                  </w:numPr>
                  <w:spacing w:after="0" w:line="240" w:lineRule="auto"/>
                  <w:ind w:hanging="360"/>
                  <w:jc w:val="both"/>
                </w:pPr>
              </w:pPrChange>
            </w:pPr>
            <w:r>
              <w:rPr>
                <w:rFonts w:ascii="Arial Unicode MS" w:eastAsia="Arial Unicode MS" w:hAnsi="Arial Unicode MS" w:cs="Arial Unicode MS"/>
                <w:sz w:val="20"/>
                <w:szCs w:val="20"/>
              </w:rPr>
              <w:t xml:space="preserve">Các thông tin khác (PHạm vi bảo hiểm, chương trình bảo hiểm, Số tiền bảo hiểm, …): được phép điều chỉnh chi tiết theo từng SPBH. Hệ thống tự động hiển </w:t>
            </w:r>
            <w:r>
              <w:rPr>
                <w:rFonts w:ascii="Arial Unicode MS" w:eastAsia="Arial Unicode MS" w:hAnsi="Arial Unicode MS" w:cs="Arial Unicode MS"/>
                <w:sz w:val="20"/>
                <w:szCs w:val="20"/>
              </w:rPr>
              <w:lastRenderedPageBreak/>
              <w:t>thị các thông tin hiện hữu, người dùng nhập liệu các nội dung cần điều chỉnh. Không cho phép nhập liệu nội dung thay đổi đè chồng lên thông tin hiện hữu.</w:t>
            </w:r>
          </w:p>
          <w:p w14:paraId="25908B7F" w14:textId="77777777" w:rsidR="008522AE" w:rsidRDefault="00DC3998" w:rsidP="00E34C5A">
            <w:pPr>
              <w:pStyle w:val="ListParagraph1"/>
              <w:numPr>
                <w:ilvl w:val="0"/>
                <w:numId w:val="37"/>
              </w:numPr>
              <w:spacing w:after="0" w:line="240" w:lineRule="auto"/>
              <w:jc w:val="both"/>
              <w:rPr>
                <w:ins w:id="407" w:author="O365_ttdvbh_004" w:date="2021-12-07T15:29:00Z"/>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Lưu thông tin </w:t>
            </w:r>
          </w:p>
          <w:p w14:paraId="16F95A28" w14:textId="3B29031B" w:rsidR="008522AE" w:rsidRDefault="008522AE">
            <w:pPr>
              <w:pStyle w:val="ListParagraph1"/>
              <w:spacing w:after="0" w:line="240" w:lineRule="auto"/>
              <w:ind w:left="-14"/>
              <w:jc w:val="both"/>
              <w:rPr>
                <w:ins w:id="408" w:author="O365_ttdvbh_004" w:date="2021-12-07T15:29:00Z"/>
                <w:rFonts w:ascii="Arial Unicode MS" w:eastAsia="Arial Unicode MS" w:hAnsi="Arial Unicode MS" w:cs="Arial Unicode MS"/>
                <w:sz w:val="20"/>
                <w:szCs w:val="20"/>
              </w:rPr>
              <w:pPrChange w:id="409" w:author="O365_ttdvbh_004" w:date="2021-12-07T15:30:00Z">
                <w:pPr>
                  <w:pStyle w:val="ListParagraph1"/>
                  <w:numPr>
                    <w:numId w:val="37"/>
                  </w:numPr>
                  <w:spacing w:after="0" w:line="240" w:lineRule="auto"/>
                  <w:ind w:left="166" w:hanging="180"/>
                  <w:jc w:val="both"/>
                </w:pPr>
              </w:pPrChange>
            </w:pPr>
            <w:ins w:id="410" w:author="O365_ttdvbh_004" w:date="2021-12-07T15:30:00Z">
              <w:r w:rsidRPr="00E13DB0">
                <w:rPr>
                  <w:rFonts w:ascii="Arial Unicode MS" w:eastAsia="Arial Unicode MS" w:hAnsi="Arial Unicode MS" w:cs="Arial Unicode MS"/>
                  <w:b/>
                  <w:bCs/>
                  <w:sz w:val="20"/>
                  <w:szCs w:val="20"/>
                  <w:u w:val="single"/>
                </w:rPr>
                <w:t>HỆ THỐNG XỬ LÝ:</w:t>
              </w:r>
            </w:ins>
          </w:p>
          <w:p w14:paraId="1D2B4812" w14:textId="77777777" w:rsidR="008522AE" w:rsidRDefault="00DC3998">
            <w:pPr>
              <w:pStyle w:val="ListParagraph1"/>
              <w:numPr>
                <w:ilvl w:val="0"/>
                <w:numId w:val="37"/>
              </w:numPr>
              <w:spacing w:after="0" w:line="240" w:lineRule="auto"/>
              <w:ind w:left="301" w:hanging="270"/>
              <w:jc w:val="both"/>
              <w:rPr>
                <w:ins w:id="411" w:author="O365_ttdvbh_004" w:date="2021-12-07T15:31:00Z"/>
                <w:rFonts w:ascii="Arial Unicode MS" w:eastAsia="Arial Unicode MS" w:hAnsi="Arial Unicode MS" w:cs="Arial Unicode MS"/>
                <w:sz w:val="20"/>
                <w:szCs w:val="20"/>
              </w:rPr>
              <w:pPrChange w:id="412" w:author="O365_ttdvbh_004" w:date="2021-12-07T15:41:00Z">
                <w:pPr>
                  <w:pStyle w:val="ListParagraph1"/>
                  <w:numPr>
                    <w:numId w:val="37"/>
                  </w:numPr>
                  <w:spacing w:after="0" w:line="240" w:lineRule="auto"/>
                  <w:ind w:hanging="360"/>
                  <w:jc w:val="both"/>
                </w:pPr>
              </w:pPrChange>
            </w:pPr>
            <w:del w:id="413" w:author="O365_ttdvbh_004" w:date="2021-12-07T15:30:00Z">
              <w:r w:rsidRPr="00DC3998" w:rsidDel="008522AE">
                <w:rPr>
                  <w:rFonts w:ascii="Arial Unicode MS" w:eastAsia="Arial Unicode MS" w:hAnsi="Arial Unicode MS" w:cs="Arial Unicode MS"/>
                  <w:sz w:val="20"/>
                  <w:szCs w:val="20"/>
                </w:rPr>
                <w:sym w:font="Wingdings" w:char="F0E0"/>
              </w:r>
              <w:r w:rsidDel="008522AE">
                <w:rPr>
                  <w:rFonts w:ascii="Arial Unicode MS" w:eastAsia="Arial Unicode MS" w:hAnsi="Arial Unicode MS" w:cs="Arial Unicode MS"/>
                  <w:sz w:val="20"/>
                  <w:szCs w:val="20"/>
                </w:rPr>
                <w:delText xml:space="preserve"> </w:delText>
              </w:r>
            </w:del>
            <w:r w:rsidR="00934DC8">
              <w:rPr>
                <w:rFonts w:ascii="Arial Unicode MS" w:eastAsia="Arial Unicode MS" w:hAnsi="Arial Unicode MS" w:cs="Arial Unicode MS"/>
                <w:sz w:val="20"/>
                <w:szCs w:val="20"/>
              </w:rPr>
              <w:t xml:space="preserve">Hệ thống </w:t>
            </w:r>
            <w:del w:id="414" w:author="O365_ttdvbh_004" w:date="2021-12-07T15:30:00Z">
              <w:r w:rsidR="00934DC8" w:rsidDel="008522AE">
                <w:rPr>
                  <w:rFonts w:ascii="Arial Unicode MS" w:eastAsia="Arial Unicode MS" w:hAnsi="Arial Unicode MS" w:cs="Arial Unicode MS"/>
                  <w:sz w:val="20"/>
                  <w:szCs w:val="20"/>
                </w:rPr>
                <w:delText xml:space="preserve">ghi nhận thông tin điều chỉnh </w:delText>
              </w:r>
              <w:r w:rsidR="00934DC8" w:rsidRPr="00DC3998" w:rsidDel="008522AE">
                <w:rPr>
                  <w:rFonts w:ascii="Arial Unicode MS" w:eastAsia="Arial Unicode MS" w:hAnsi="Arial Unicode MS" w:cs="Arial Unicode MS"/>
                  <w:sz w:val="20"/>
                  <w:szCs w:val="20"/>
                </w:rPr>
                <w:sym w:font="Wingdings" w:char="F0E0"/>
              </w:r>
              <w:r w:rsidR="00934DC8" w:rsidDel="008522AE">
                <w:rPr>
                  <w:rFonts w:ascii="Arial Unicode MS" w:eastAsia="Arial Unicode MS" w:hAnsi="Arial Unicode MS" w:cs="Arial Unicode MS"/>
                  <w:sz w:val="20"/>
                  <w:szCs w:val="20"/>
                </w:rPr>
                <w:delText xml:space="preserve"> </w:delText>
              </w:r>
            </w:del>
            <w:r w:rsidR="00934DC8">
              <w:rPr>
                <w:rFonts w:ascii="Arial Unicode MS" w:eastAsia="Arial Unicode MS" w:hAnsi="Arial Unicode MS" w:cs="Arial Unicode MS"/>
                <w:sz w:val="20"/>
                <w:szCs w:val="20"/>
              </w:rPr>
              <w:t xml:space="preserve">sinh ra 1 dòng record dữ liệu với số ID có định dạng kết hợp giữa [số HSYCBH + số yêu cầu điều chỉnh) </w:t>
            </w:r>
            <w:r w:rsidR="00934DC8" w:rsidRPr="00934DC8">
              <w:rPr>
                <w:rFonts w:ascii="Arial Unicode MS" w:eastAsia="Arial Unicode MS" w:hAnsi="Arial Unicode MS" w:cs="Arial Unicode MS"/>
                <w:sz w:val="20"/>
                <w:szCs w:val="20"/>
              </w:rPr>
              <w:sym w:font="Wingdings" w:char="F0E0"/>
            </w:r>
            <w:r w:rsidR="00934DC8">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 xml:space="preserve">Chuyển qua cấp duyệt </w:t>
            </w:r>
          </w:p>
          <w:p w14:paraId="75FCA4D9" w14:textId="0B05B25E" w:rsidR="008522AE" w:rsidRPr="00756317" w:rsidRDefault="008522AE">
            <w:pPr>
              <w:pStyle w:val="ListParagraph1"/>
              <w:numPr>
                <w:ilvl w:val="0"/>
                <w:numId w:val="37"/>
              </w:numPr>
              <w:spacing w:after="0" w:line="240" w:lineRule="auto"/>
              <w:ind w:left="301" w:hanging="270"/>
              <w:jc w:val="both"/>
              <w:rPr>
                <w:ins w:id="415" w:author="O365_ttdvbh_004" w:date="2021-12-07T15:32:00Z"/>
                <w:rFonts w:ascii="Arial Unicode MS" w:eastAsia="Arial Unicode MS" w:hAnsi="Arial Unicode MS" w:cs="Arial Unicode MS"/>
                <w:sz w:val="20"/>
                <w:szCs w:val="20"/>
              </w:rPr>
              <w:pPrChange w:id="416" w:author="O365_ttdvbh_004" w:date="2021-12-07T15:57:00Z">
                <w:pPr>
                  <w:pStyle w:val="ListParagraph1"/>
                  <w:numPr>
                    <w:numId w:val="37"/>
                  </w:numPr>
                  <w:spacing w:after="0" w:line="240" w:lineRule="auto"/>
                  <w:ind w:hanging="360"/>
                  <w:jc w:val="both"/>
                </w:pPr>
              </w:pPrChange>
            </w:pPr>
            <w:ins w:id="417" w:author="O365_ttdvbh_004" w:date="2021-12-07T15:31:00Z">
              <w:r>
                <w:rPr>
                  <w:rFonts w:ascii="Arial Unicode MS" w:eastAsia="Arial Unicode MS" w:hAnsi="Arial Unicode MS" w:cs="Arial Unicode MS"/>
                  <w:sz w:val="20"/>
                  <w:szCs w:val="20"/>
                </w:rPr>
                <w:t>Sau khi được duyệt:</w:t>
              </w:r>
            </w:ins>
          </w:p>
          <w:p w14:paraId="1E3E3561" w14:textId="14517C92" w:rsidR="008522AE" w:rsidRPr="00756317" w:rsidRDefault="008522AE">
            <w:pPr>
              <w:pStyle w:val="ListParagraph1"/>
              <w:numPr>
                <w:ilvl w:val="0"/>
                <w:numId w:val="49"/>
              </w:numPr>
              <w:spacing w:after="0" w:line="240" w:lineRule="auto"/>
              <w:ind w:left="661"/>
              <w:jc w:val="both"/>
              <w:rPr>
                <w:ins w:id="418" w:author="O365_ttdvbh_004" w:date="2021-12-07T15:32:00Z"/>
                <w:rFonts w:ascii="Arial Unicode MS" w:eastAsia="Arial Unicode MS" w:hAnsi="Arial Unicode MS" w:cs="Arial Unicode MS"/>
                <w:b/>
                <w:bCs/>
                <w:sz w:val="20"/>
                <w:szCs w:val="20"/>
                <w:rPrChange w:id="419" w:author="O365_ttdvbh_004" w:date="2021-12-07T15:58:00Z">
                  <w:rPr>
                    <w:ins w:id="420" w:author="O365_ttdvbh_004" w:date="2021-12-07T15:32:00Z"/>
                    <w:rFonts w:ascii="Arial Unicode MS" w:eastAsia="Arial Unicode MS" w:hAnsi="Arial Unicode MS" w:cs="Arial Unicode MS"/>
                    <w:sz w:val="20"/>
                    <w:szCs w:val="20"/>
                  </w:rPr>
                </w:rPrChange>
              </w:rPr>
              <w:pPrChange w:id="421" w:author="O365_ttdvbh_004" w:date="2021-12-07T15:58:00Z">
                <w:pPr>
                  <w:pStyle w:val="ListParagraph1"/>
                  <w:spacing w:after="0" w:line="240" w:lineRule="auto"/>
                  <w:ind w:left="0"/>
                  <w:jc w:val="both"/>
                </w:pPr>
              </w:pPrChange>
            </w:pPr>
            <w:ins w:id="422" w:author="O365_ttdvbh_004" w:date="2021-12-07T15:32:00Z">
              <w:r w:rsidRPr="00E13DB0">
                <w:rPr>
                  <w:rFonts w:ascii="Arial Unicode MS" w:eastAsia="Arial Unicode MS" w:hAnsi="Arial Unicode MS" w:cs="Arial Unicode MS"/>
                  <w:b/>
                  <w:bCs/>
                  <w:sz w:val="20"/>
                  <w:szCs w:val="20"/>
                </w:rPr>
                <w:t xml:space="preserve">Trường hợp Sacombank và Đối tác liên kết bảo hiểm phi nhân thọ </w:t>
              </w:r>
              <w:r w:rsidRPr="00E13DB0">
                <w:rPr>
                  <w:rFonts w:ascii="Arial Unicode MS" w:eastAsia="Arial Unicode MS" w:hAnsi="Arial Unicode MS" w:cs="Arial Unicode MS"/>
                  <w:b/>
                  <w:bCs/>
                  <w:sz w:val="20"/>
                  <w:szCs w:val="20"/>
                  <w:u w:val="single"/>
                </w:rPr>
                <w:t>CHƯA</w:t>
              </w:r>
              <w:r w:rsidRPr="00E13DB0">
                <w:rPr>
                  <w:rFonts w:ascii="Arial Unicode MS" w:eastAsia="Arial Unicode MS" w:hAnsi="Arial Unicode MS" w:cs="Arial Unicode MS"/>
                  <w:b/>
                  <w:bCs/>
                  <w:sz w:val="20"/>
                  <w:szCs w:val="20"/>
                </w:rPr>
                <w:t xml:space="preserve"> kết nối hệ thống API: </w:t>
              </w:r>
              <w:r w:rsidRPr="00756317">
                <w:rPr>
                  <w:rFonts w:ascii="Arial Unicode MS" w:eastAsia="Arial Unicode MS" w:hAnsi="Arial Unicode MS" w:cs="Arial Unicode MS"/>
                  <w:sz w:val="20"/>
                  <w:szCs w:val="20"/>
                </w:rPr>
                <w:t xml:space="preserve">hệ thống Gửi mail cho Nhân sự đầu mối đã được chọn của CTBH về thông tin </w:t>
              </w:r>
            </w:ins>
            <w:ins w:id="423" w:author="O365_ttdvbh_004" w:date="2021-12-07T15:42:00Z">
              <w:r w:rsidR="00E34C5A" w:rsidRPr="00756317">
                <w:rPr>
                  <w:rFonts w:ascii="Arial Unicode MS" w:eastAsia="Arial Unicode MS" w:hAnsi="Arial Unicode MS" w:cs="Arial Unicode MS"/>
                  <w:sz w:val="20"/>
                  <w:szCs w:val="20"/>
                </w:rPr>
                <w:t>HĐBH yêu cầu điều chỉnh</w:t>
              </w:r>
            </w:ins>
            <w:ins w:id="424" w:author="O365_ttdvbh_004" w:date="2021-12-07T15:32:00Z">
              <w:r w:rsidRPr="00756317">
                <w:rPr>
                  <w:rFonts w:ascii="Arial Unicode MS" w:eastAsia="Arial Unicode MS" w:hAnsi="Arial Unicode MS" w:cs="Arial Unicode MS"/>
                  <w:sz w:val="20"/>
                  <w:szCs w:val="20"/>
                </w:rPr>
                <w:t xml:space="preserve"> để Nhân sự này liên hệ KH thực hiện </w:t>
              </w:r>
            </w:ins>
            <w:ins w:id="425" w:author="O365_ttdvbh_004" w:date="2021-12-07T15:43:00Z">
              <w:r w:rsidR="00E34C5A" w:rsidRPr="00756317">
                <w:rPr>
                  <w:rFonts w:ascii="Arial Unicode MS" w:eastAsia="Arial Unicode MS" w:hAnsi="Arial Unicode MS" w:cs="Arial Unicode MS"/>
                  <w:sz w:val="20"/>
                  <w:szCs w:val="20"/>
                </w:rPr>
                <w:t xml:space="preserve">điều chỉnh </w:t>
              </w:r>
            </w:ins>
            <w:ins w:id="426" w:author="O365_ttdvbh_004" w:date="2021-12-07T15:32:00Z">
              <w:r w:rsidRPr="00756317">
                <w:rPr>
                  <w:rFonts w:ascii="Arial Unicode MS" w:eastAsia="Arial Unicode MS" w:hAnsi="Arial Unicode MS" w:cs="Arial Unicode MS"/>
                  <w:sz w:val="20"/>
                  <w:szCs w:val="20"/>
                </w:rPr>
                <w:t xml:space="preserve">HĐBH </w:t>
              </w:r>
              <w:r w:rsidRPr="00F34F95">
                <w:rPr>
                  <w:rFonts w:ascii="Arial Unicode MS" w:eastAsia="Arial Unicode MS" w:hAnsi="Arial Unicode MS" w:cs="Arial Unicode MS"/>
                  <w:sz w:val="20"/>
                  <w:szCs w:val="20"/>
                </w:rPr>
                <w:sym w:font="Wingdings" w:char="F0E0"/>
              </w:r>
              <w:r w:rsidRPr="00756317">
                <w:rPr>
                  <w:rFonts w:ascii="Arial Unicode MS" w:eastAsia="Arial Unicode MS" w:hAnsi="Arial Unicode MS" w:cs="Arial Unicode MS"/>
                  <w:sz w:val="20"/>
                  <w:szCs w:val="20"/>
                </w:rPr>
                <w:t xml:space="preserve"> </w:t>
              </w:r>
            </w:ins>
            <w:ins w:id="427" w:author="O365_ttdvbh_004" w:date="2021-12-07T15:44:00Z">
              <w:r w:rsidR="00376383" w:rsidRPr="00756317">
                <w:rPr>
                  <w:rFonts w:ascii="Arial Unicode MS" w:eastAsia="Arial Unicode MS" w:hAnsi="Arial Unicode MS" w:cs="Arial Unicode MS"/>
                  <w:sz w:val="20"/>
                  <w:szCs w:val="20"/>
                </w:rPr>
                <w:t>Cuối ngày, hệ thống gửi mail Danh sách HĐBH có yêu cầu điều chỉnh thông tin trong ngày (định dạng file excel) cho CTBH để báo số liệu phát sinh.</w:t>
              </w:r>
            </w:ins>
          </w:p>
          <w:p w14:paraId="539280EF" w14:textId="77777777" w:rsidR="008522AE" w:rsidRPr="00E13DB0" w:rsidRDefault="008522AE">
            <w:pPr>
              <w:pStyle w:val="ListParagraph1"/>
              <w:numPr>
                <w:ilvl w:val="0"/>
                <w:numId w:val="49"/>
              </w:numPr>
              <w:spacing w:after="0" w:line="240" w:lineRule="auto"/>
              <w:ind w:left="661"/>
              <w:jc w:val="both"/>
              <w:rPr>
                <w:ins w:id="428" w:author="O365_ttdvbh_004" w:date="2021-12-07T15:32:00Z"/>
                <w:rFonts w:ascii="Arial Unicode MS" w:eastAsia="Arial Unicode MS" w:hAnsi="Arial Unicode MS" w:cs="Arial Unicode MS"/>
                <w:b/>
                <w:bCs/>
                <w:sz w:val="20"/>
                <w:szCs w:val="20"/>
              </w:rPr>
              <w:pPrChange w:id="429" w:author="O365_ttdvbh_004" w:date="2021-12-07T15:58:00Z">
                <w:pPr>
                  <w:pStyle w:val="ListParagraph1"/>
                  <w:numPr>
                    <w:numId w:val="37"/>
                  </w:numPr>
                  <w:spacing w:after="0" w:line="240" w:lineRule="auto"/>
                  <w:ind w:hanging="360"/>
                  <w:jc w:val="both"/>
                </w:pPr>
              </w:pPrChange>
            </w:pPr>
            <w:ins w:id="430" w:author="O365_ttdvbh_004" w:date="2021-12-07T15:32:00Z">
              <w:r w:rsidRPr="00E13DB0">
                <w:rPr>
                  <w:rFonts w:ascii="Arial Unicode MS" w:eastAsia="Arial Unicode MS" w:hAnsi="Arial Unicode MS" w:cs="Arial Unicode MS"/>
                  <w:b/>
                  <w:bCs/>
                  <w:sz w:val="20"/>
                  <w:szCs w:val="20"/>
                </w:rPr>
                <w:t xml:space="preserve">Trường hợp Sacombank và Đối tác liên kết bảo hiểm phi nhân thọ </w:t>
              </w:r>
              <w:r w:rsidRPr="00E13DB0">
                <w:rPr>
                  <w:rFonts w:ascii="Arial Unicode MS" w:eastAsia="Arial Unicode MS" w:hAnsi="Arial Unicode MS" w:cs="Arial Unicode MS"/>
                  <w:b/>
                  <w:bCs/>
                  <w:sz w:val="20"/>
                  <w:szCs w:val="20"/>
                  <w:u w:val="single"/>
                </w:rPr>
                <w:t>CÓ</w:t>
              </w:r>
              <w:r w:rsidRPr="00E13DB0">
                <w:rPr>
                  <w:rFonts w:ascii="Arial Unicode MS" w:eastAsia="Arial Unicode MS" w:hAnsi="Arial Unicode MS" w:cs="Arial Unicode MS"/>
                  <w:b/>
                  <w:bCs/>
                  <w:sz w:val="20"/>
                  <w:szCs w:val="20"/>
                </w:rPr>
                <w:t xml:space="preserve"> kết nối hệ thống API:</w:t>
              </w:r>
            </w:ins>
          </w:p>
          <w:p w14:paraId="36694198" w14:textId="0D67A037" w:rsidR="008522AE" w:rsidRPr="00E13DB0" w:rsidRDefault="008522AE">
            <w:pPr>
              <w:pStyle w:val="ListParagraph1"/>
              <w:numPr>
                <w:ilvl w:val="0"/>
                <w:numId w:val="50"/>
              </w:numPr>
              <w:spacing w:after="0" w:line="240" w:lineRule="auto"/>
              <w:ind w:left="931" w:hanging="270"/>
              <w:jc w:val="both"/>
              <w:rPr>
                <w:ins w:id="431" w:author="O365_ttdvbh_004" w:date="2021-12-07T15:32:00Z"/>
                <w:rFonts w:ascii="Arial Unicode MS" w:eastAsia="Arial Unicode MS" w:hAnsi="Arial Unicode MS" w:cs="Arial Unicode MS"/>
                <w:b/>
                <w:bCs/>
                <w:sz w:val="20"/>
                <w:szCs w:val="20"/>
              </w:rPr>
              <w:pPrChange w:id="432" w:author="O365_ttdvbh_004" w:date="2021-12-07T15:59:00Z">
                <w:pPr>
                  <w:pStyle w:val="ListParagraph1"/>
                  <w:numPr>
                    <w:numId w:val="37"/>
                  </w:numPr>
                  <w:spacing w:after="0" w:line="240" w:lineRule="auto"/>
                  <w:ind w:hanging="360"/>
                  <w:jc w:val="both"/>
                </w:pPr>
              </w:pPrChange>
            </w:pPr>
            <w:ins w:id="433" w:author="O365_ttdvbh_004" w:date="2021-12-07T15:32:00Z">
              <w:r w:rsidRPr="00E13DB0">
                <w:rPr>
                  <w:rFonts w:ascii="Arial Unicode MS" w:eastAsia="Arial Unicode MS" w:hAnsi="Arial Unicode MS" w:cs="Arial Unicode MS"/>
                  <w:b/>
                  <w:bCs/>
                  <w:sz w:val="20"/>
                  <w:szCs w:val="20"/>
                </w:rPr>
                <w:t xml:space="preserve">Đv các SPBH </w:t>
              </w:r>
              <w:r w:rsidRPr="00E13DB0">
                <w:rPr>
                  <w:rFonts w:ascii="Arial Unicode MS" w:eastAsia="Arial Unicode MS" w:hAnsi="Arial Unicode MS" w:cs="Arial Unicode MS"/>
                  <w:b/>
                  <w:bCs/>
                  <w:sz w:val="20"/>
                  <w:szCs w:val="20"/>
                  <w:u w:val="single"/>
                </w:rPr>
                <w:t>có</w:t>
              </w:r>
              <w:r w:rsidRPr="00E13DB0">
                <w:rPr>
                  <w:rFonts w:ascii="Arial Unicode MS" w:eastAsia="Arial Unicode MS" w:hAnsi="Arial Unicode MS" w:cs="Arial Unicode MS"/>
                  <w:b/>
                  <w:bCs/>
                  <w:sz w:val="20"/>
                  <w:szCs w:val="20"/>
                </w:rPr>
                <w:t xml:space="preserve"> hình thức </w:t>
              </w:r>
            </w:ins>
            <w:ins w:id="434" w:author="O365_ttdvbh_004" w:date="2021-12-07T15:48:00Z">
              <w:r w:rsidR="00376383">
                <w:rPr>
                  <w:rFonts w:ascii="Arial Unicode MS" w:eastAsia="Arial Unicode MS" w:hAnsi="Arial Unicode MS" w:cs="Arial Unicode MS"/>
                  <w:b/>
                  <w:bCs/>
                  <w:sz w:val="20"/>
                  <w:szCs w:val="20"/>
                </w:rPr>
                <w:t xml:space="preserve">điều chỉnh </w:t>
              </w:r>
            </w:ins>
            <w:ins w:id="435" w:author="O365_ttdvbh_004" w:date="2021-12-07T15:49:00Z">
              <w:r w:rsidR="00376383">
                <w:rPr>
                  <w:rFonts w:ascii="Arial Unicode MS" w:eastAsia="Arial Unicode MS" w:hAnsi="Arial Unicode MS" w:cs="Arial Unicode MS"/>
                  <w:b/>
                  <w:bCs/>
                  <w:sz w:val="20"/>
                  <w:szCs w:val="20"/>
                </w:rPr>
                <w:t>HĐBH</w:t>
              </w:r>
            </w:ins>
            <w:ins w:id="436" w:author="O365_ttdvbh_004" w:date="2021-12-07T15:32:00Z">
              <w:r w:rsidRPr="00E13DB0">
                <w:rPr>
                  <w:rFonts w:ascii="Arial Unicode MS" w:eastAsia="Arial Unicode MS" w:hAnsi="Arial Unicode MS" w:cs="Arial Unicode MS"/>
                  <w:b/>
                  <w:bCs/>
                  <w:sz w:val="20"/>
                  <w:szCs w:val="20"/>
                </w:rPr>
                <w:t xml:space="preserve"> online: </w:t>
              </w:r>
              <w:r w:rsidRPr="00E13DB0">
                <w:rPr>
                  <w:rFonts w:ascii="Arial Unicode MS" w:eastAsia="Arial Unicode MS" w:hAnsi="Arial Unicode MS" w:cs="Arial Unicode MS"/>
                  <w:sz w:val="20"/>
                  <w:szCs w:val="20"/>
                </w:rPr>
                <w:t>Hệ thống cấp GCN</w:t>
              </w:r>
            </w:ins>
            <w:ins w:id="437" w:author="O365_ttdvbh_004" w:date="2021-12-07T15:48:00Z">
              <w:r w:rsidR="00376383">
                <w:rPr>
                  <w:rFonts w:ascii="Arial Unicode MS" w:eastAsia="Arial Unicode MS" w:hAnsi="Arial Unicode MS" w:cs="Arial Unicode MS"/>
                  <w:sz w:val="20"/>
                  <w:szCs w:val="20"/>
                </w:rPr>
                <w:t xml:space="preserve"> online điều chỉnh thông tin </w:t>
              </w:r>
            </w:ins>
            <w:ins w:id="438" w:author="O365_ttdvbh_004" w:date="2021-12-07T15:49:00Z">
              <w:r w:rsidR="00376383">
                <w:rPr>
                  <w:rFonts w:ascii="Arial Unicode MS" w:eastAsia="Arial Unicode MS" w:hAnsi="Arial Unicode MS" w:cs="Arial Unicode MS"/>
                  <w:sz w:val="20"/>
                  <w:szCs w:val="20"/>
                </w:rPr>
                <w:t>HĐ</w:t>
              </w:r>
            </w:ins>
            <w:ins w:id="439" w:author="O365_ttdvbh_004" w:date="2021-12-07T15:32:00Z">
              <w:r w:rsidRPr="00E13DB0">
                <w:rPr>
                  <w:rFonts w:ascii="Arial Unicode MS" w:eastAsia="Arial Unicode MS" w:hAnsi="Arial Unicode MS" w:cs="Arial Unicode MS"/>
                  <w:sz w:val="20"/>
                  <w:szCs w:val="20"/>
                </w:rPr>
                <w:t>BH cho KH và gửi mail cho KH</w:t>
              </w:r>
              <w:r>
                <w:rPr>
                  <w:rFonts w:ascii="Arial Unicode MS" w:eastAsia="Arial Unicode MS" w:hAnsi="Arial Unicode MS" w:cs="Arial Unicode MS"/>
                  <w:sz w:val="20"/>
                  <w:szCs w:val="20"/>
                </w:rPr>
                <w:t>.</w:t>
              </w:r>
            </w:ins>
          </w:p>
          <w:p w14:paraId="7F0625DA" w14:textId="1F3E70FE" w:rsidR="008522AE" w:rsidRPr="00E13DB0" w:rsidRDefault="008522AE">
            <w:pPr>
              <w:pStyle w:val="ListParagraph1"/>
              <w:numPr>
                <w:ilvl w:val="0"/>
                <w:numId w:val="50"/>
              </w:numPr>
              <w:spacing w:after="0" w:line="240" w:lineRule="auto"/>
              <w:ind w:left="931" w:hanging="270"/>
              <w:jc w:val="both"/>
              <w:rPr>
                <w:ins w:id="440" w:author="O365_ttdvbh_004" w:date="2021-12-07T15:32:00Z"/>
                <w:rFonts w:ascii="Arial Unicode MS" w:eastAsia="Arial Unicode MS" w:hAnsi="Arial Unicode MS" w:cs="Arial Unicode MS"/>
                <w:b/>
                <w:bCs/>
                <w:i/>
                <w:iCs/>
                <w:sz w:val="20"/>
                <w:szCs w:val="20"/>
              </w:rPr>
              <w:pPrChange w:id="441" w:author="O365_ttdvbh_004" w:date="2021-12-07T15:59:00Z">
                <w:pPr>
                  <w:pStyle w:val="ListParagraph1"/>
                  <w:numPr>
                    <w:numId w:val="37"/>
                  </w:numPr>
                  <w:spacing w:after="0" w:line="240" w:lineRule="auto"/>
                  <w:ind w:hanging="360"/>
                  <w:jc w:val="both"/>
                </w:pPr>
              </w:pPrChange>
            </w:pPr>
            <w:ins w:id="442" w:author="O365_ttdvbh_004" w:date="2021-12-07T15:32:00Z">
              <w:r w:rsidRPr="00E13DB0">
                <w:rPr>
                  <w:rFonts w:ascii="Arial Unicode MS" w:eastAsia="Arial Unicode MS" w:hAnsi="Arial Unicode MS" w:cs="Arial Unicode MS"/>
                  <w:b/>
                  <w:bCs/>
                  <w:sz w:val="20"/>
                  <w:szCs w:val="20"/>
                </w:rPr>
                <w:t xml:space="preserve">Đv các SPBH </w:t>
              </w:r>
              <w:r w:rsidRPr="00E13DB0">
                <w:rPr>
                  <w:rFonts w:ascii="Arial Unicode MS" w:eastAsia="Arial Unicode MS" w:hAnsi="Arial Unicode MS" w:cs="Arial Unicode MS"/>
                  <w:b/>
                  <w:bCs/>
                  <w:sz w:val="20"/>
                  <w:szCs w:val="20"/>
                  <w:u w:val="single"/>
                </w:rPr>
                <w:t>không có</w:t>
              </w:r>
              <w:r w:rsidRPr="00E13DB0">
                <w:rPr>
                  <w:rFonts w:ascii="Arial Unicode MS" w:eastAsia="Arial Unicode MS" w:hAnsi="Arial Unicode MS" w:cs="Arial Unicode MS"/>
                  <w:b/>
                  <w:bCs/>
                  <w:sz w:val="20"/>
                  <w:szCs w:val="20"/>
                </w:rPr>
                <w:t xml:space="preserve"> hình thức </w:t>
              </w:r>
            </w:ins>
            <w:ins w:id="443" w:author="O365_ttdvbh_004" w:date="2021-12-07T15:49:00Z">
              <w:r w:rsidR="00376383">
                <w:rPr>
                  <w:rFonts w:ascii="Arial Unicode MS" w:eastAsia="Arial Unicode MS" w:hAnsi="Arial Unicode MS" w:cs="Arial Unicode MS"/>
                  <w:b/>
                  <w:bCs/>
                  <w:sz w:val="20"/>
                  <w:szCs w:val="20"/>
                </w:rPr>
                <w:t>điều chỉnh HĐBH</w:t>
              </w:r>
              <w:r w:rsidR="00376383" w:rsidRPr="00E13DB0">
                <w:rPr>
                  <w:rFonts w:ascii="Arial Unicode MS" w:eastAsia="Arial Unicode MS" w:hAnsi="Arial Unicode MS" w:cs="Arial Unicode MS"/>
                  <w:b/>
                  <w:bCs/>
                  <w:sz w:val="20"/>
                  <w:szCs w:val="20"/>
                </w:rPr>
                <w:t xml:space="preserve"> </w:t>
              </w:r>
            </w:ins>
            <w:ins w:id="444" w:author="O365_ttdvbh_004" w:date="2021-12-07T15:32:00Z">
              <w:r w:rsidRPr="00E13DB0">
                <w:rPr>
                  <w:rFonts w:ascii="Arial Unicode MS" w:eastAsia="Arial Unicode MS" w:hAnsi="Arial Unicode MS" w:cs="Arial Unicode MS"/>
                  <w:b/>
                  <w:bCs/>
                  <w:sz w:val="20"/>
                  <w:szCs w:val="20"/>
                </w:rPr>
                <w:t>online:</w:t>
              </w:r>
              <w:r>
                <w:rPr>
                  <w:rFonts w:ascii="Arial Unicode MS" w:eastAsia="Arial Unicode MS" w:hAnsi="Arial Unicode MS" w:cs="Arial Unicode MS"/>
                  <w:sz w:val="20"/>
                  <w:szCs w:val="20"/>
                </w:rPr>
                <w:t xml:space="preserve"> </w:t>
              </w:r>
            </w:ins>
          </w:p>
          <w:p w14:paraId="29E720E5" w14:textId="16306672" w:rsidR="008522AE" w:rsidRPr="00E13DB0" w:rsidRDefault="008522AE">
            <w:pPr>
              <w:pStyle w:val="ListParagraph1"/>
              <w:numPr>
                <w:ilvl w:val="0"/>
                <w:numId w:val="45"/>
              </w:numPr>
              <w:spacing w:after="0" w:line="240" w:lineRule="auto"/>
              <w:ind w:left="1291"/>
              <w:jc w:val="both"/>
              <w:rPr>
                <w:ins w:id="445" w:author="O365_ttdvbh_004" w:date="2021-12-07T15:32:00Z"/>
                <w:rFonts w:ascii="Arial Unicode MS" w:eastAsia="Arial Unicode MS" w:hAnsi="Arial Unicode MS" w:cs="Arial Unicode MS"/>
                <w:b/>
                <w:bCs/>
                <w:i/>
                <w:iCs/>
                <w:sz w:val="20"/>
                <w:szCs w:val="20"/>
              </w:rPr>
              <w:pPrChange w:id="446" w:author="O365_ttdvbh_004" w:date="2021-12-07T15:59:00Z">
                <w:pPr>
                  <w:pStyle w:val="ListParagraph1"/>
                  <w:numPr>
                    <w:numId w:val="37"/>
                  </w:numPr>
                  <w:spacing w:after="0" w:line="240" w:lineRule="auto"/>
                  <w:ind w:hanging="360"/>
                  <w:jc w:val="both"/>
                </w:pPr>
              </w:pPrChange>
            </w:pPr>
            <w:ins w:id="447" w:author="O365_ttdvbh_004" w:date="2021-12-07T15:32:00Z">
              <w:r>
                <w:rPr>
                  <w:rFonts w:ascii="Arial Unicode MS" w:eastAsia="Arial Unicode MS" w:hAnsi="Arial Unicode MS" w:cs="Arial Unicode MS"/>
                  <w:sz w:val="20"/>
                  <w:szCs w:val="20"/>
                </w:rPr>
                <w:t xml:space="preserve">hệ thống gửi </w:t>
              </w:r>
            </w:ins>
            <w:ins w:id="448" w:author="O365_ttdvbh_004" w:date="2021-12-07T15:50:00Z">
              <w:r w:rsidR="00376383">
                <w:rPr>
                  <w:rFonts w:ascii="Arial Unicode MS" w:eastAsia="Arial Unicode MS" w:hAnsi="Arial Unicode MS" w:cs="Arial Unicode MS"/>
                  <w:sz w:val="20"/>
                  <w:szCs w:val="20"/>
                </w:rPr>
                <w:t>Yêu cầu điều chỉnh HĐBH</w:t>
              </w:r>
            </w:ins>
            <w:ins w:id="449" w:author="O365_ttdvbh_004" w:date="2021-12-07T15:32:00Z">
              <w:r>
                <w:rPr>
                  <w:rFonts w:ascii="Arial Unicode MS" w:eastAsia="Arial Unicode MS" w:hAnsi="Arial Unicode MS" w:cs="Arial Unicode MS"/>
                  <w:sz w:val="20"/>
                  <w:szCs w:val="20"/>
                </w:rPr>
                <w:t xml:space="preserve"> cho CTBH thông qua kết nối API, đồng thời hệ thống Gửi mail cho Nhân sự đầu mối </w:t>
              </w:r>
            </w:ins>
            <w:ins w:id="450" w:author="O365_ttdvbh_004" w:date="2021-12-07T15:51:00Z">
              <w:r w:rsidR="00376383">
                <w:rPr>
                  <w:rFonts w:ascii="Arial Unicode MS" w:eastAsia="Arial Unicode MS" w:hAnsi="Arial Unicode MS" w:cs="Arial Unicode MS"/>
                  <w:sz w:val="20"/>
                  <w:szCs w:val="20"/>
                </w:rPr>
                <w:t xml:space="preserve">phụ trách HĐBH này </w:t>
              </w:r>
            </w:ins>
            <w:ins w:id="451" w:author="O365_ttdvbh_004" w:date="2021-12-07T15:32:00Z">
              <w:r>
                <w:rPr>
                  <w:rFonts w:ascii="Arial Unicode MS" w:eastAsia="Arial Unicode MS" w:hAnsi="Arial Unicode MS" w:cs="Arial Unicode MS"/>
                  <w:sz w:val="20"/>
                  <w:szCs w:val="20"/>
                </w:rPr>
                <w:t xml:space="preserve">của CTBH để Nhân sự này thực hiện thủ tục </w:t>
              </w:r>
            </w:ins>
            <w:ins w:id="452" w:author="O365_ttdvbh_004" w:date="2021-12-07T15:51:00Z">
              <w:r w:rsidR="00376383">
                <w:rPr>
                  <w:rFonts w:ascii="Arial Unicode MS" w:eastAsia="Arial Unicode MS" w:hAnsi="Arial Unicode MS" w:cs="Arial Unicode MS"/>
                  <w:sz w:val="20"/>
                  <w:szCs w:val="20"/>
                </w:rPr>
                <w:t>điều chỉnh</w:t>
              </w:r>
            </w:ins>
            <w:ins w:id="453" w:author="O365_ttdvbh_004" w:date="2021-12-07T15:32:00Z">
              <w:r>
                <w:rPr>
                  <w:rFonts w:ascii="Arial Unicode MS" w:eastAsia="Arial Unicode MS" w:hAnsi="Arial Unicode MS" w:cs="Arial Unicode MS"/>
                  <w:sz w:val="20"/>
                  <w:szCs w:val="20"/>
                </w:rPr>
                <w:t xml:space="preserve"> HĐBH.</w:t>
              </w:r>
            </w:ins>
          </w:p>
          <w:p w14:paraId="22E5BF0B" w14:textId="36E5491E" w:rsidR="008522AE" w:rsidRDefault="008522AE">
            <w:pPr>
              <w:pStyle w:val="ListParagraph1"/>
              <w:numPr>
                <w:ilvl w:val="0"/>
                <w:numId w:val="45"/>
              </w:numPr>
              <w:spacing w:after="0" w:line="240" w:lineRule="auto"/>
              <w:ind w:left="1291"/>
              <w:jc w:val="both"/>
              <w:rPr>
                <w:ins w:id="454" w:author="O365_ttdvbh_004" w:date="2021-12-07T15:32:00Z"/>
                <w:rFonts w:ascii="Arial Unicode MS" w:eastAsia="Arial Unicode MS" w:hAnsi="Arial Unicode MS" w:cs="Arial Unicode MS"/>
                <w:b/>
                <w:bCs/>
                <w:i/>
                <w:iCs/>
                <w:sz w:val="20"/>
                <w:szCs w:val="20"/>
              </w:rPr>
              <w:pPrChange w:id="455" w:author="O365_ttdvbh_004" w:date="2021-12-07T15:59:00Z">
                <w:pPr>
                  <w:pStyle w:val="ListParagraph1"/>
                  <w:numPr>
                    <w:numId w:val="37"/>
                  </w:numPr>
                  <w:spacing w:after="0" w:line="240" w:lineRule="auto"/>
                  <w:ind w:hanging="360"/>
                  <w:jc w:val="both"/>
                </w:pPr>
              </w:pPrChange>
            </w:pPr>
            <w:ins w:id="456" w:author="O365_ttdvbh_004" w:date="2021-12-07T15:32:00Z">
              <w:r>
                <w:rPr>
                  <w:rFonts w:ascii="Arial Unicode MS" w:eastAsia="Arial Unicode MS" w:hAnsi="Arial Unicode MS" w:cs="Arial Unicode MS"/>
                  <w:sz w:val="20"/>
                  <w:szCs w:val="20"/>
                </w:rPr>
                <w:t xml:space="preserve">CTBH cập nhật tình trạng của </w:t>
              </w:r>
            </w:ins>
            <w:ins w:id="457" w:author="O365_ttdvbh_004" w:date="2021-12-07T15:53:00Z">
              <w:r w:rsidR="00756317">
                <w:rPr>
                  <w:rFonts w:ascii="Arial Unicode MS" w:eastAsia="Arial Unicode MS" w:hAnsi="Arial Unicode MS" w:cs="Arial Unicode MS"/>
                  <w:sz w:val="20"/>
                  <w:szCs w:val="20"/>
                </w:rPr>
                <w:t>Giấy yêu cầu điểu chỉnh HĐBH</w:t>
              </w:r>
            </w:ins>
            <w:ins w:id="458" w:author="O365_ttdvbh_004" w:date="2021-12-07T15:32:00Z">
              <w:r>
                <w:rPr>
                  <w:rFonts w:ascii="Arial Unicode MS" w:eastAsia="Arial Unicode MS" w:hAnsi="Arial Unicode MS" w:cs="Arial Unicode MS"/>
                  <w:sz w:val="20"/>
                  <w:szCs w:val="20"/>
                </w:rPr>
                <w:t xml:space="preserve"> thông qua kết nối API: chuyển CTBH, đang tư vấn KH, đang thẩm định/xử lý, hủy, từ chối, phát hành HĐBH (cập nhật realtime).</w:t>
              </w:r>
            </w:ins>
          </w:p>
          <w:p w14:paraId="4C2D25D2" w14:textId="377743ED" w:rsidR="006E3E3B" w:rsidRPr="00E34C5A" w:rsidDel="00E34C5A" w:rsidRDefault="005149BC">
            <w:pPr>
              <w:pStyle w:val="ListParagraph1"/>
              <w:numPr>
                <w:ilvl w:val="0"/>
                <w:numId w:val="37"/>
              </w:numPr>
              <w:spacing w:after="0" w:line="240" w:lineRule="auto"/>
              <w:ind w:left="166" w:hanging="180"/>
              <w:jc w:val="both"/>
              <w:rPr>
                <w:del w:id="459" w:author="O365_ttdvbh_004" w:date="2021-12-07T15:34:00Z"/>
                <w:rFonts w:ascii="Arial Unicode MS" w:eastAsia="Arial Unicode MS" w:hAnsi="Arial Unicode MS" w:cs="Arial Unicode MS"/>
                <w:sz w:val="20"/>
                <w:szCs w:val="20"/>
              </w:rPr>
            </w:pPr>
            <w:del w:id="460" w:author="O365_ttdvbh_004" w:date="2021-12-07T15:34:00Z">
              <w:r w:rsidRPr="005149BC" w:rsidDel="00E34C5A">
                <w:rPr>
                  <w:rFonts w:ascii="Arial Unicode MS" w:eastAsia="Arial Unicode MS" w:hAnsi="Arial Unicode MS" w:cs="Arial Unicode MS"/>
                  <w:sz w:val="20"/>
                  <w:szCs w:val="20"/>
                </w:rPr>
                <w:sym w:font="Wingdings" w:char="F0E0"/>
              </w:r>
              <w:r w:rsidRPr="00E34C5A" w:rsidDel="00E34C5A">
                <w:rPr>
                  <w:rFonts w:ascii="Arial Unicode MS" w:eastAsia="Arial Unicode MS" w:hAnsi="Arial Unicode MS" w:cs="Arial Unicode MS"/>
                  <w:sz w:val="20"/>
                  <w:szCs w:val="20"/>
                </w:rPr>
                <w:delText xml:space="preserve"> Gửi mail cho Nhân sự đầu mối của CTBH </w:delText>
              </w:r>
              <w:r w:rsidR="00DC3998" w:rsidRPr="00DC3998" w:rsidDel="00E34C5A">
                <w:rPr>
                  <w:rFonts w:ascii="Arial Unicode MS" w:eastAsia="Arial Unicode MS" w:hAnsi="Arial Unicode MS" w:cs="Arial Unicode MS"/>
                  <w:sz w:val="20"/>
                  <w:szCs w:val="20"/>
                </w:rPr>
                <w:sym w:font="Wingdings" w:char="F0E0"/>
              </w:r>
              <w:r w:rsidR="00DC3998" w:rsidRPr="00E34C5A" w:rsidDel="00E34C5A">
                <w:rPr>
                  <w:rFonts w:ascii="Arial Unicode MS" w:eastAsia="Arial Unicode MS" w:hAnsi="Arial Unicode MS" w:cs="Arial Unicode MS"/>
                  <w:sz w:val="20"/>
                  <w:szCs w:val="20"/>
                </w:rPr>
                <w:delText xml:space="preserve"> Chuyển thông tin cho CTBH.</w:delText>
              </w:r>
              <w:r w:rsidR="006E3E3B" w:rsidRPr="00E34C5A" w:rsidDel="00E34C5A">
                <w:rPr>
                  <w:rFonts w:ascii="Arial Unicode MS" w:eastAsia="Arial Unicode MS" w:hAnsi="Arial Unicode MS" w:cs="Arial Unicode MS"/>
                  <w:sz w:val="20"/>
                  <w:szCs w:val="20"/>
                </w:rPr>
                <w:delText xml:space="preserve"> ); hoặc</w:delText>
              </w:r>
            </w:del>
          </w:p>
          <w:p w14:paraId="7BD5A677" w14:textId="4C648E69" w:rsidR="009F50E4" w:rsidRDefault="00EA761A">
            <w:pPr>
              <w:pStyle w:val="ListParagraph1"/>
              <w:spacing w:after="0" w:line="240" w:lineRule="auto"/>
              <w:ind w:left="0"/>
              <w:jc w:val="both"/>
              <w:rPr>
                <w:rFonts w:ascii="Arial Unicode MS" w:eastAsia="Arial Unicode MS" w:hAnsi="Arial Unicode MS" w:cs="Arial Unicode MS"/>
                <w:sz w:val="20"/>
                <w:szCs w:val="20"/>
              </w:rPr>
              <w:pPrChange w:id="461" w:author="O365_ttdvbh_004" w:date="2021-12-07T15:34:00Z">
                <w:pPr>
                  <w:pStyle w:val="ListParagraph1"/>
                  <w:spacing w:after="0" w:line="240" w:lineRule="auto"/>
                  <w:ind w:left="166"/>
                  <w:jc w:val="both"/>
                </w:pPr>
              </w:pPrChange>
            </w:pPr>
            <w:del w:id="462" w:author="O365_ttdvbh_004" w:date="2021-12-07T15:34:00Z">
              <w:r w:rsidDel="00E34C5A">
                <w:rPr>
                  <w:rFonts w:ascii="Arial Unicode MS" w:eastAsia="Arial Unicode MS" w:hAnsi="Arial Unicode MS" w:cs="Arial Unicode MS"/>
                  <w:sz w:val="20"/>
                  <w:szCs w:val="20"/>
                </w:rPr>
                <w:delText xml:space="preserve">Lưu thông tin </w:delText>
              </w:r>
              <w:r w:rsidRPr="00DC3998" w:rsidDel="00E34C5A">
                <w:rPr>
                  <w:rFonts w:ascii="Arial Unicode MS" w:eastAsia="Arial Unicode MS" w:hAnsi="Arial Unicode MS" w:cs="Arial Unicode MS"/>
                  <w:sz w:val="20"/>
                  <w:szCs w:val="20"/>
                </w:rPr>
                <w:sym w:font="Wingdings" w:char="F0E0"/>
              </w:r>
              <w:r w:rsidDel="00E34C5A">
                <w:rPr>
                  <w:rFonts w:ascii="Arial Unicode MS" w:eastAsia="Arial Unicode MS" w:hAnsi="Arial Unicode MS" w:cs="Arial Unicode MS"/>
                  <w:sz w:val="20"/>
                  <w:szCs w:val="20"/>
                </w:rPr>
                <w:delText xml:space="preserve"> Hệ thống ghi nhận thông tin </w:delText>
              </w:r>
              <w:r w:rsidRPr="00DC3998" w:rsidDel="00E34C5A">
                <w:rPr>
                  <w:rFonts w:ascii="Arial Unicode MS" w:eastAsia="Arial Unicode MS" w:hAnsi="Arial Unicode MS" w:cs="Arial Unicode MS"/>
                  <w:sz w:val="20"/>
                  <w:szCs w:val="20"/>
                </w:rPr>
                <w:sym w:font="Wingdings" w:char="F0E0"/>
              </w:r>
              <w:r w:rsidDel="00E34C5A">
                <w:rPr>
                  <w:rFonts w:ascii="Arial Unicode MS" w:eastAsia="Arial Unicode MS" w:hAnsi="Arial Unicode MS" w:cs="Arial Unicode MS"/>
                  <w:sz w:val="20"/>
                  <w:szCs w:val="20"/>
                </w:rPr>
                <w:delText xml:space="preserve"> sinh ra 1 dòng record dữ liệu với số ID có định dạng kết hợp giữa [số HSYCBH + số yêu cầu điều chỉnh)  </w:delText>
              </w:r>
              <w:r w:rsidRPr="00934DC8" w:rsidDel="00E34C5A">
                <w:rPr>
                  <w:rFonts w:ascii="Arial Unicode MS" w:eastAsia="Arial Unicode MS" w:hAnsi="Arial Unicode MS" w:cs="Arial Unicode MS"/>
                  <w:sz w:val="20"/>
                  <w:szCs w:val="20"/>
                </w:rPr>
                <w:sym w:font="Wingdings" w:char="F0E0"/>
              </w:r>
              <w:r w:rsidDel="00E34C5A">
                <w:rPr>
                  <w:rFonts w:ascii="Arial Unicode MS" w:eastAsia="Arial Unicode MS" w:hAnsi="Arial Unicode MS" w:cs="Arial Unicode MS"/>
                  <w:sz w:val="20"/>
                  <w:szCs w:val="20"/>
                </w:rPr>
                <w:delText xml:space="preserve"> Chuyển qua cấp duyệt </w:delText>
              </w:r>
              <w:r w:rsidRPr="00DC3998" w:rsidDel="00E34C5A">
                <w:rPr>
                  <w:rFonts w:ascii="Arial Unicode MS" w:eastAsia="Arial Unicode MS" w:hAnsi="Arial Unicode MS" w:cs="Arial Unicode MS"/>
                  <w:sz w:val="20"/>
                  <w:szCs w:val="20"/>
                </w:rPr>
                <w:sym w:font="Wingdings" w:char="F0E0"/>
              </w:r>
              <w:r w:rsidDel="00E34C5A">
                <w:rPr>
                  <w:rFonts w:ascii="Arial Unicode MS" w:eastAsia="Arial Unicode MS" w:hAnsi="Arial Unicode MS" w:cs="Arial Unicode MS"/>
                  <w:sz w:val="20"/>
                  <w:szCs w:val="20"/>
                </w:rPr>
                <w:delText xml:space="preserve"> cấp GCNBH online cho CVKH/KH thông qua email  </w:delText>
              </w:r>
              <w:r w:rsidRPr="00F158D7" w:rsidDel="00E34C5A">
                <w:rPr>
                  <w:rFonts w:ascii="Arial Unicode MS" w:eastAsia="Arial Unicode MS" w:hAnsi="Arial Unicode MS" w:cs="Arial Unicode MS"/>
                  <w:sz w:val="20"/>
                  <w:szCs w:val="20"/>
                </w:rPr>
                <w:sym w:font="Wingdings" w:char="F0E0"/>
              </w:r>
              <w:r w:rsidDel="00E34C5A">
                <w:rPr>
                  <w:rFonts w:ascii="Arial Unicode MS" w:eastAsia="Arial Unicode MS" w:hAnsi="Arial Unicode MS" w:cs="Arial Unicode MS"/>
                  <w:sz w:val="20"/>
                  <w:szCs w:val="20"/>
                </w:rPr>
                <w:delText xml:space="preserve"> Chuyển báo cáo cho CTBH (Đv các SPBH có kết nối hệ thống cấp đơn online với CTBH).</w:delText>
              </w:r>
            </w:del>
          </w:p>
        </w:tc>
      </w:tr>
      <w:tr w:rsidR="00244888" w:rsidRPr="00CD2059" w14:paraId="3C5D6017" w14:textId="77777777" w:rsidTr="004374A6">
        <w:tc>
          <w:tcPr>
            <w:tcW w:w="595" w:type="dxa"/>
          </w:tcPr>
          <w:p w14:paraId="45A5A0C3" w14:textId="77777777" w:rsidR="00244888" w:rsidRPr="00CD2059" w:rsidRDefault="00244888" w:rsidP="00821233">
            <w:pPr>
              <w:pStyle w:val="ListParagraph1"/>
              <w:numPr>
                <w:ilvl w:val="0"/>
                <w:numId w:val="40"/>
              </w:numPr>
              <w:spacing w:after="0" w:line="240" w:lineRule="auto"/>
              <w:jc w:val="both"/>
              <w:rPr>
                <w:rFonts w:ascii="Arial Unicode MS" w:eastAsia="Arial Unicode MS" w:hAnsi="Arial Unicode MS" w:cs="Arial Unicode MS"/>
                <w:sz w:val="20"/>
                <w:szCs w:val="20"/>
              </w:rPr>
            </w:pPr>
          </w:p>
        </w:tc>
        <w:tc>
          <w:tcPr>
            <w:tcW w:w="1970" w:type="dxa"/>
          </w:tcPr>
          <w:p w14:paraId="7E15391F" w14:textId="454F52E5" w:rsidR="00244888" w:rsidRPr="004374A6" w:rsidRDefault="009F50E4" w:rsidP="00CD2059">
            <w:pPr>
              <w:pStyle w:val="ListParagraph1"/>
              <w:spacing w:after="0" w:line="240" w:lineRule="auto"/>
              <w:ind w:left="0"/>
              <w:jc w:val="both"/>
              <w:rPr>
                <w:rFonts w:ascii="Arial Unicode MS" w:eastAsia="Arial Unicode MS" w:hAnsi="Arial Unicode MS" w:cs="Arial Unicode MS"/>
                <w:b/>
                <w:bCs/>
                <w:sz w:val="20"/>
                <w:szCs w:val="20"/>
              </w:rPr>
            </w:pPr>
            <w:r w:rsidRPr="004374A6">
              <w:rPr>
                <w:rFonts w:ascii="Arial Unicode MS" w:eastAsia="Arial Unicode MS" w:hAnsi="Arial Unicode MS" w:cs="Arial Unicode MS"/>
                <w:b/>
                <w:bCs/>
                <w:sz w:val="20"/>
                <w:szCs w:val="20"/>
              </w:rPr>
              <w:t>Tái tục HĐBH</w:t>
            </w:r>
          </w:p>
        </w:tc>
        <w:tc>
          <w:tcPr>
            <w:tcW w:w="7744" w:type="dxa"/>
          </w:tcPr>
          <w:p w14:paraId="5CEF59D1" w14:textId="50A631FB" w:rsidR="00756317" w:rsidRPr="00756317" w:rsidRDefault="00756317">
            <w:pPr>
              <w:pStyle w:val="ListParagraph1"/>
              <w:spacing w:after="0" w:line="240" w:lineRule="auto"/>
              <w:ind w:left="0"/>
              <w:jc w:val="both"/>
              <w:rPr>
                <w:ins w:id="463" w:author="O365_ttdvbh_004" w:date="2021-12-07T16:00:00Z"/>
                <w:rFonts w:ascii="Arial Unicode MS" w:eastAsia="Arial Unicode MS" w:hAnsi="Arial Unicode MS" w:cs="Arial Unicode MS"/>
                <w:b/>
                <w:bCs/>
                <w:sz w:val="20"/>
                <w:szCs w:val="20"/>
                <w:u w:val="single"/>
                <w:rPrChange w:id="464" w:author="O365_ttdvbh_004" w:date="2021-12-07T16:00:00Z">
                  <w:rPr>
                    <w:ins w:id="465" w:author="O365_ttdvbh_004" w:date="2021-12-07T16:00:00Z"/>
                    <w:rFonts w:ascii="Arial Unicode MS" w:eastAsia="Arial Unicode MS" w:hAnsi="Arial Unicode MS" w:cs="Arial Unicode MS"/>
                    <w:sz w:val="20"/>
                    <w:szCs w:val="20"/>
                  </w:rPr>
                </w:rPrChange>
              </w:rPr>
              <w:pPrChange w:id="466" w:author="O365_ttdvbh_004" w:date="2021-12-07T16:00:00Z">
                <w:pPr>
                  <w:pStyle w:val="ListParagraph1"/>
                  <w:numPr>
                    <w:numId w:val="37"/>
                  </w:numPr>
                  <w:spacing w:after="0" w:line="240" w:lineRule="auto"/>
                  <w:ind w:left="166" w:hanging="180"/>
                  <w:jc w:val="both"/>
                </w:pPr>
              </w:pPrChange>
            </w:pPr>
            <w:ins w:id="467" w:author="O365_ttdvbh_004" w:date="2021-12-07T16:00:00Z">
              <w:r w:rsidRPr="00756317">
                <w:rPr>
                  <w:rFonts w:ascii="Arial Unicode MS" w:eastAsia="Arial Unicode MS" w:hAnsi="Arial Unicode MS" w:cs="Arial Unicode MS"/>
                  <w:b/>
                  <w:bCs/>
                  <w:sz w:val="20"/>
                  <w:szCs w:val="20"/>
                  <w:u w:val="single"/>
                  <w:rPrChange w:id="468" w:author="O365_ttdvbh_004" w:date="2021-12-07T16:00:00Z">
                    <w:rPr>
                      <w:rFonts w:ascii="Arial Unicode MS" w:eastAsia="Arial Unicode MS" w:hAnsi="Arial Unicode MS" w:cs="Arial Unicode MS"/>
                      <w:sz w:val="20"/>
                      <w:szCs w:val="20"/>
                    </w:rPr>
                  </w:rPrChange>
                </w:rPr>
                <w:t>THAO TÁC:</w:t>
              </w:r>
            </w:ins>
          </w:p>
          <w:p w14:paraId="7C942F2A" w14:textId="4CE3DF03" w:rsidR="00967865" w:rsidRDefault="009F50E4" w:rsidP="00967865">
            <w:pPr>
              <w:pStyle w:val="ListParagraph1"/>
              <w:numPr>
                <w:ilvl w:val="0"/>
                <w:numId w:val="37"/>
              </w:numPr>
              <w:spacing w:after="0" w:line="240" w:lineRule="auto"/>
              <w:ind w:left="16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Hệ thống tự động hiển thị các thông tin của HĐBH được chọn để tái tục.</w:t>
            </w:r>
            <w:r w:rsidR="00967865">
              <w:rPr>
                <w:rFonts w:ascii="Arial Unicode MS" w:eastAsia="Arial Unicode MS" w:hAnsi="Arial Unicode MS" w:cs="Arial Unicode MS"/>
                <w:sz w:val="20"/>
                <w:szCs w:val="20"/>
              </w:rPr>
              <w:t xml:space="preserve"> </w:t>
            </w:r>
          </w:p>
          <w:p w14:paraId="36D7B1B7" w14:textId="5BE2620E" w:rsidR="009F50E4" w:rsidRDefault="009F50E4" w:rsidP="00967865">
            <w:pPr>
              <w:pStyle w:val="ListParagraph1"/>
              <w:numPr>
                <w:ilvl w:val="0"/>
                <w:numId w:val="37"/>
              </w:numPr>
              <w:spacing w:after="0" w:line="240" w:lineRule="auto"/>
              <w:ind w:left="16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Cho phép người dùng cập nhật nội dung cần điều chỉnh cho HĐBH tái tục</w:t>
            </w:r>
            <w:r w:rsidR="00967865">
              <w:rPr>
                <w:rFonts w:ascii="Arial Unicode MS" w:eastAsia="Arial Unicode MS" w:hAnsi="Arial Unicode MS" w:cs="Arial Unicode MS"/>
                <w:sz w:val="20"/>
                <w:szCs w:val="20"/>
              </w:rPr>
              <w:t>.</w:t>
            </w:r>
          </w:p>
          <w:p w14:paraId="761BC561" w14:textId="77777777" w:rsidR="00DC3998" w:rsidRDefault="00DC3998" w:rsidP="00967865">
            <w:pPr>
              <w:pStyle w:val="ListParagraph1"/>
              <w:numPr>
                <w:ilvl w:val="0"/>
                <w:numId w:val="37"/>
              </w:numPr>
              <w:spacing w:after="0" w:line="240" w:lineRule="auto"/>
              <w:ind w:left="16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Thông tin KH:</w:t>
            </w:r>
          </w:p>
          <w:p w14:paraId="227006A9" w14:textId="77777777" w:rsidR="00DC3998" w:rsidRDefault="00DC3998" w:rsidP="00967865">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Đv thông tin đồng bộ từ T24: thực hiện điều chỉnh trên T24, bấm Cập nhật điều chỉnh để đồng bộ dữ liệu trên T24.</w:t>
            </w:r>
          </w:p>
          <w:p w14:paraId="3EBC54F1" w14:textId="77777777" w:rsidR="00DC3998" w:rsidRDefault="00DC3998" w:rsidP="00967865">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Đv thông tin nhập liệu bổ sung: tự động hiển thị các thông tin hiện hữu, người dùng nhập liệu các nội dung cần điều chỉnh. </w:t>
            </w:r>
          </w:p>
          <w:p w14:paraId="35BCBC2B" w14:textId="2480566D" w:rsidR="00DC3998" w:rsidRDefault="00DC3998" w:rsidP="00967865">
            <w:pPr>
              <w:pStyle w:val="NormalWeb"/>
              <w:spacing w:before="0" w:beforeAutospacing="0" w:after="0"/>
              <w:ind w:left="166"/>
              <w:jc w:val="both"/>
              <w:rPr>
                <w:rFonts w:ascii="Arial Unicode MS" w:eastAsia="Arial Unicode MS" w:hAnsi="Arial Unicode MS" w:cs="Arial Unicode MS"/>
                <w:sz w:val="20"/>
                <w:szCs w:val="20"/>
              </w:rPr>
            </w:pPr>
            <w:r w:rsidRPr="00967865">
              <w:rPr>
                <w:rFonts w:ascii="Arial Unicode MS" w:eastAsia="Arial Unicode MS" w:hAnsi="Arial Unicode MS" w:cs="Arial Unicode MS"/>
                <w:b/>
                <w:bCs/>
                <w:sz w:val="20"/>
                <w:szCs w:val="20"/>
                <w:u w:val="single"/>
              </w:rPr>
              <w:t>Note:</w:t>
            </w:r>
            <w:r>
              <w:rPr>
                <w:rFonts w:ascii="Arial Unicode MS" w:eastAsia="Arial Unicode MS" w:hAnsi="Arial Unicode MS" w:cs="Arial Unicode MS"/>
                <w:sz w:val="20"/>
                <w:szCs w:val="20"/>
              </w:rPr>
              <w:t xml:space="preserve"> </w:t>
            </w:r>
            <w:r w:rsidRPr="00967865">
              <w:rPr>
                <w:rFonts w:ascii="Arial Unicode MS" w:eastAsia="Arial Unicode MS" w:hAnsi="Arial Unicode MS" w:cs="Arial Unicode MS"/>
                <w:b/>
                <w:bCs/>
                <w:i/>
                <w:iCs/>
                <w:sz w:val="20"/>
                <w:szCs w:val="20"/>
              </w:rPr>
              <w:t>Không cho phép nhập liệu nội dung thay đổi đè chồng lên thông tin hiện hữu.</w:t>
            </w:r>
            <w:r w:rsidR="00967865" w:rsidRPr="00967865">
              <w:rPr>
                <w:rFonts w:ascii="Arial Unicode MS" w:eastAsia="Arial Unicode MS" w:hAnsi="Arial Unicode MS" w:cs="Arial Unicode MS"/>
                <w:b/>
                <w:bCs/>
                <w:i/>
                <w:iCs/>
                <w:sz w:val="20"/>
                <w:szCs w:val="20"/>
              </w:rPr>
              <w:t xml:space="preserve"> </w:t>
            </w:r>
            <w:r w:rsidRPr="00967865">
              <w:rPr>
                <w:rFonts w:ascii="Arial Unicode MS" w:eastAsia="Arial Unicode MS" w:hAnsi="Arial Unicode MS" w:cs="Arial Unicode MS"/>
                <w:b/>
                <w:bCs/>
                <w:i/>
                <w:iCs/>
                <w:sz w:val="20"/>
                <w:szCs w:val="20"/>
              </w:rPr>
              <w:t>Không cho phép điều chỉnh Tên KH tiếng Việt có dấu</w:t>
            </w:r>
          </w:p>
          <w:p w14:paraId="248B92BE" w14:textId="121FF5D0" w:rsidR="00DC3998" w:rsidRDefault="00DC3998" w:rsidP="00967865">
            <w:pPr>
              <w:pStyle w:val="ListParagraph1"/>
              <w:numPr>
                <w:ilvl w:val="0"/>
                <w:numId w:val="37"/>
              </w:numPr>
              <w:spacing w:after="0" w:line="240" w:lineRule="auto"/>
              <w:ind w:left="16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Thông tin tham gia bảo hiểm:</w:t>
            </w:r>
          </w:p>
          <w:p w14:paraId="2930F1FD" w14:textId="107BB230" w:rsidR="00876B0C" w:rsidRPr="00876B0C" w:rsidRDefault="00DC3998">
            <w:pPr>
              <w:pStyle w:val="ListParagraph1"/>
              <w:numPr>
                <w:ilvl w:val="0"/>
                <w:numId w:val="38"/>
              </w:numPr>
              <w:spacing w:after="0" w:line="240" w:lineRule="auto"/>
              <w:ind w:left="346" w:hanging="18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Người được bảo hiểm</w:t>
            </w:r>
            <w:ins w:id="469" w:author="O365_ttdvbh_004" w:date="2021-12-07T16:09:00Z">
              <w:r w:rsidR="00876B0C">
                <w:rPr>
                  <w:rFonts w:ascii="Arial Unicode MS" w:eastAsia="Arial Unicode MS" w:hAnsi="Arial Unicode MS" w:cs="Arial Unicode MS"/>
                  <w:sz w:val="20"/>
                  <w:szCs w:val="20"/>
                </w:rPr>
                <w:t xml:space="preserve">, </w:t>
              </w:r>
            </w:ins>
            <w:ins w:id="470" w:author="O365_ttdvbh_004" w:date="2021-12-07T16:10:00Z">
              <w:r w:rsidR="00876B0C">
                <w:rPr>
                  <w:rFonts w:ascii="Arial Unicode MS" w:eastAsia="Arial Unicode MS" w:hAnsi="Arial Unicode MS" w:cs="Arial Unicode MS"/>
                  <w:sz w:val="20"/>
                  <w:szCs w:val="20"/>
                </w:rPr>
                <w:t xml:space="preserve">sản phẩm bảo hiểm, </w:t>
              </w:r>
            </w:ins>
            <w:del w:id="471" w:author="O365_ttdvbh_004" w:date="2021-12-07T16:09:00Z">
              <w:r w:rsidDel="00876B0C">
                <w:rPr>
                  <w:rFonts w:ascii="Arial Unicode MS" w:eastAsia="Arial Unicode MS" w:hAnsi="Arial Unicode MS" w:cs="Arial Unicode MS"/>
                  <w:sz w:val="20"/>
                  <w:szCs w:val="20"/>
                </w:rPr>
                <w:delText>/</w:delText>
              </w:r>
            </w:del>
            <w:r>
              <w:rPr>
                <w:rFonts w:ascii="Arial Unicode MS" w:eastAsia="Arial Unicode MS" w:hAnsi="Arial Unicode MS" w:cs="Arial Unicode MS"/>
                <w:sz w:val="20"/>
                <w:szCs w:val="20"/>
              </w:rPr>
              <w:t>đối tượng được BH: không cho phép điều chỉnh.</w:t>
            </w:r>
          </w:p>
          <w:p w14:paraId="41F68769" w14:textId="296C0E8B" w:rsidR="00DC3998" w:rsidRDefault="00DC3998" w:rsidP="00967865">
            <w:pPr>
              <w:pStyle w:val="ListParagraph1"/>
              <w:numPr>
                <w:ilvl w:val="0"/>
                <w:numId w:val="38"/>
              </w:numPr>
              <w:spacing w:after="0" w:line="240" w:lineRule="auto"/>
              <w:ind w:left="346" w:hanging="180"/>
              <w:jc w:val="both"/>
              <w:rPr>
                <w:ins w:id="472" w:author="O365_ttdvbh_004" w:date="2021-12-07T16:00:00Z"/>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Các thông tin khác (PHạm vi bảo hiểm, chương trình bảo hiểm, Số tiền bảo hiểm, …): được phép điều chỉnh chi tiết theo từng SPBH. Hệ thống tự động hiển thị các </w:t>
            </w:r>
            <w:r>
              <w:rPr>
                <w:rFonts w:ascii="Arial Unicode MS" w:eastAsia="Arial Unicode MS" w:hAnsi="Arial Unicode MS" w:cs="Arial Unicode MS"/>
                <w:sz w:val="20"/>
                <w:szCs w:val="20"/>
              </w:rPr>
              <w:lastRenderedPageBreak/>
              <w:t>thông tin hiện hữu, người dùng nhập liệu các nội dung cần điều chỉnh. Không cho phép nhập liệu nội dung thay đổi đè chồng lên thông tin hiện hữu.</w:t>
            </w:r>
          </w:p>
          <w:p w14:paraId="10EC86DE" w14:textId="0335AEBC" w:rsidR="00756317" w:rsidRPr="00756317" w:rsidDel="00756317" w:rsidRDefault="00756317">
            <w:pPr>
              <w:pStyle w:val="ListParagraph1"/>
              <w:spacing w:after="0" w:line="240" w:lineRule="auto"/>
              <w:ind w:left="0"/>
              <w:jc w:val="both"/>
              <w:rPr>
                <w:del w:id="473" w:author="O365_ttdvbh_004" w:date="2021-12-07T16:00:00Z"/>
                <w:rFonts w:ascii="Arial Unicode MS" w:eastAsia="Arial Unicode MS" w:hAnsi="Arial Unicode MS" w:cs="Arial Unicode MS"/>
                <w:b/>
                <w:bCs/>
                <w:sz w:val="20"/>
                <w:szCs w:val="20"/>
                <w:u w:val="single"/>
                <w:rPrChange w:id="474" w:author="O365_ttdvbh_004" w:date="2021-12-07T16:00:00Z">
                  <w:rPr>
                    <w:del w:id="475" w:author="O365_ttdvbh_004" w:date="2021-12-07T16:00:00Z"/>
                    <w:rFonts w:ascii="Arial Unicode MS" w:eastAsia="Arial Unicode MS" w:hAnsi="Arial Unicode MS" w:cs="Arial Unicode MS"/>
                    <w:sz w:val="20"/>
                    <w:szCs w:val="20"/>
                  </w:rPr>
                </w:rPrChange>
              </w:rPr>
              <w:pPrChange w:id="476" w:author="O365_ttdvbh_004" w:date="2021-12-07T16:00:00Z">
                <w:pPr>
                  <w:pStyle w:val="ListParagraph1"/>
                  <w:numPr>
                    <w:numId w:val="38"/>
                  </w:numPr>
                  <w:spacing w:after="0" w:line="240" w:lineRule="auto"/>
                  <w:ind w:left="346" w:hanging="180"/>
                  <w:jc w:val="both"/>
                </w:pPr>
              </w:pPrChange>
            </w:pPr>
          </w:p>
          <w:p w14:paraId="1FAA5571" w14:textId="4A8D95B6" w:rsidR="005149BC" w:rsidRDefault="005149BC" w:rsidP="005149BC">
            <w:pPr>
              <w:pStyle w:val="ListParagraph1"/>
              <w:numPr>
                <w:ilvl w:val="0"/>
                <w:numId w:val="37"/>
              </w:numPr>
              <w:spacing w:after="0" w:line="240" w:lineRule="auto"/>
              <w:ind w:left="166" w:hanging="180"/>
              <w:jc w:val="both"/>
              <w:rPr>
                <w:ins w:id="477" w:author="O365_ttdvbh_004" w:date="2021-12-07T16:00:00Z"/>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Chọn Nhân sự đầu mối của CTBH: hiển thị </w:t>
            </w:r>
            <w:r w:rsidRPr="003D591C">
              <w:rPr>
                <w:rFonts w:ascii="Arial Unicode MS" w:eastAsia="Arial Unicode MS" w:hAnsi="Arial Unicode MS" w:cs="Arial Unicode MS"/>
                <w:sz w:val="20"/>
                <w:szCs w:val="20"/>
              </w:rPr>
              <w:t xml:space="preserve">Dropbox </w:t>
            </w:r>
            <w:r>
              <w:rPr>
                <w:rFonts w:ascii="Arial Unicode MS" w:eastAsia="Arial Unicode MS" w:hAnsi="Arial Unicode MS" w:cs="Arial Unicode MS"/>
                <w:sz w:val="20"/>
                <w:szCs w:val="20"/>
              </w:rPr>
              <w:t>nhân sự đầu mối của CTBH được phân công hỗ trợ Điểm giao dịch chủ quản của người nhập liệu, bao gồm thông tin: tên, số đt di động, mail.</w:t>
            </w:r>
          </w:p>
          <w:p w14:paraId="34B554AA" w14:textId="5CCE880F" w:rsidR="00756317" w:rsidRDefault="00756317" w:rsidP="005149BC">
            <w:pPr>
              <w:pStyle w:val="ListParagraph1"/>
              <w:numPr>
                <w:ilvl w:val="0"/>
                <w:numId w:val="37"/>
              </w:numPr>
              <w:spacing w:after="0" w:line="240" w:lineRule="auto"/>
              <w:ind w:left="166" w:hanging="180"/>
              <w:jc w:val="both"/>
              <w:rPr>
                <w:ins w:id="478" w:author="O365_ttdvbh_004" w:date="2021-12-07T16:00:00Z"/>
                <w:rFonts w:ascii="Arial Unicode MS" w:eastAsia="Arial Unicode MS" w:hAnsi="Arial Unicode MS" w:cs="Arial Unicode MS"/>
                <w:sz w:val="20"/>
                <w:szCs w:val="20"/>
              </w:rPr>
            </w:pPr>
            <w:ins w:id="479" w:author="O365_ttdvbh_004" w:date="2021-12-07T16:00:00Z">
              <w:r>
                <w:rPr>
                  <w:rFonts w:ascii="Arial Unicode MS" w:eastAsia="Arial Unicode MS" w:hAnsi="Arial Unicode MS" w:cs="Arial Unicode MS"/>
                  <w:sz w:val="20"/>
                  <w:szCs w:val="20"/>
                </w:rPr>
                <w:t>Lưu thông tin.</w:t>
              </w:r>
            </w:ins>
          </w:p>
          <w:p w14:paraId="2697819F" w14:textId="77777777" w:rsidR="00756317" w:rsidRPr="00E13DB0" w:rsidRDefault="00756317" w:rsidP="00756317">
            <w:pPr>
              <w:pStyle w:val="ListParagraph1"/>
              <w:spacing w:after="0" w:line="240" w:lineRule="auto"/>
              <w:ind w:left="0"/>
              <w:jc w:val="both"/>
              <w:rPr>
                <w:ins w:id="480" w:author="O365_ttdvbh_004" w:date="2021-12-07T16:00:00Z"/>
                <w:rFonts w:ascii="Arial Unicode MS" w:eastAsia="Arial Unicode MS" w:hAnsi="Arial Unicode MS" w:cs="Arial Unicode MS"/>
                <w:b/>
                <w:bCs/>
                <w:sz w:val="20"/>
                <w:szCs w:val="20"/>
                <w:u w:val="single"/>
              </w:rPr>
            </w:pPr>
            <w:ins w:id="481" w:author="O365_ttdvbh_004" w:date="2021-12-07T16:00:00Z">
              <w:r w:rsidRPr="00E13DB0">
                <w:rPr>
                  <w:rFonts w:ascii="Arial Unicode MS" w:eastAsia="Arial Unicode MS" w:hAnsi="Arial Unicode MS" w:cs="Arial Unicode MS"/>
                  <w:b/>
                  <w:bCs/>
                  <w:sz w:val="20"/>
                  <w:szCs w:val="20"/>
                  <w:u w:val="single"/>
                </w:rPr>
                <w:t>HỆ THỐNG XỬ LÝ:</w:t>
              </w:r>
            </w:ins>
          </w:p>
          <w:p w14:paraId="0262E27D" w14:textId="1D546AB0" w:rsidR="00756317" w:rsidDel="00756317" w:rsidRDefault="00756317">
            <w:pPr>
              <w:pStyle w:val="ListParagraph1"/>
              <w:spacing w:after="0" w:line="240" w:lineRule="auto"/>
              <w:ind w:left="-14"/>
              <w:jc w:val="both"/>
              <w:rPr>
                <w:del w:id="482" w:author="O365_ttdvbh_004" w:date="2021-12-07T16:00:00Z"/>
                <w:rFonts w:ascii="Arial Unicode MS" w:eastAsia="Arial Unicode MS" w:hAnsi="Arial Unicode MS" w:cs="Arial Unicode MS"/>
                <w:sz w:val="20"/>
                <w:szCs w:val="20"/>
              </w:rPr>
              <w:pPrChange w:id="483" w:author="O365_ttdvbh_004" w:date="2021-12-07T16:00:00Z">
                <w:pPr>
                  <w:pStyle w:val="ListParagraph1"/>
                  <w:numPr>
                    <w:numId w:val="37"/>
                  </w:numPr>
                  <w:spacing w:after="0" w:line="240" w:lineRule="auto"/>
                  <w:ind w:left="166" w:hanging="180"/>
                  <w:jc w:val="both"/>
                </w:pPr>
              </w:pPrChange>
            </w:pPr>
          </w:p>
          <w:p w14:paraId="65EED973" w14:textId="77777777" w:rsidR="00756317" w:rsidRDefault="00BF0328" w:rsidP="006E3E3B">
            <w:pPr>
              <w:pStyle w:val="ListParagraph1"/>
              <w:numPr>
                <w:ilvl w:val="0"/>
                <w:numId w:val="37"/>
              </w:numPr>
              <w:spacing w:after="0" w:line="240" w:lineRule="auto"/>
              <w:ind w:left="166" w:hanging="180"/>
              <w:jc w:val="both"/>
              <w:rPr>
                <w:ins w:id="484" w:author="O365_ttdvbh_004" w:date="2021-12-07T16:02:00Z"/>
                <w:rFonts w:ascii="Arial Unicode MS" w:eastAsia="Arial Unicode MS" w:hAnsi="Arial Unicode MS" w:cs="Arial Unicode MS"/>
                <w:sz w:val="20"/>
                <w:szCs w:val="20"/>
              </w:rPr>
            </w:pPr>
            <w:del w:id="485" w:author="O365_ttdvbh_004" w:date="2021-12-07T16:01:00Z">
              <w:r w:rsidDel="00756317">
                <w:rPr>
                  <w:rFonts w:ascii="Arial Unicode MS" w:eastAsia="Arial Unicode MS" w:hAnsi="Arial Unicode MS" w:cs="Arial Unicode MS"/>
                  <w:sz w:val="20"/>
                  <w:szCs w:val="20"/>
                </w:rPr>
                <w:delText xml:space="preserve">Lưu thông tin </w:delText>
              </w:r>
              <w:r w:rsidR="00934DC8" w:rsidRPr="00DC3998" w:rsidDel="00756317">
                <w:rPr>
                  <w:rFonts w:ascii="Arial Unicode MS" w:eastAsia="Arial Unicode MS" w:hAnsi="Arial Unicode MS" w:cs="Arial Unicode MS"/>
                  <w:sz w:val="20"/>
                  <w:szCs w:val="20"/>
                </w:rPr>
                <w:sym w:font="Wingdings" w:char="F0E0"/>
              </w:r>
              <w:r w:rsidR="00934DC8" w:rsidDel="00756317">
                <w:rPr>
                  <w:rFonts w:ascii="Arial Unicode MS" w:eastAsia="Arial Unicode MS" w:hAnsi="Arial Unicode MS" w:cs="Arial Unicode MS"/>
                  <w:sz w:val="20"/>
                  <w:szCs w:val="20"/>
                </w:rPr>
                <w:delText xml:space="preserve"> </w:delText>
              </w:r>
            </w:del>
            <w:r w:rsidR="00934DC8">
              <w:rPr>
                <w:rFonts w:ascii="Arial Unicode MS" w:eastAsia="Arial Unicode MS" w:hAnsi="Arial Unicode MS" w:cs="Arial Unicode MS"/>
                <w:sz w:val="20"/>
                <w:szCs w:val="20"/>
              </w:rPr>
              <w:t xml:space="preserve">Hệ thống </w:t>
            </w:r>
            <w:del w:id="486" w:author="O365_ttdvbh_004" w:date="2021-12-07T16:01:00Z">
              <w:r w:rsidR="00934DC8" w:rsidDel="00756317">
                <w:rPr>
                  <w:rFonts w:ascii="Arial Unicode MS" w:eastAsia="Arial Unicode MS" w:hAnsi="Arial Unicode MS" w:cs="Arial Unicode MS"/>
                  <w:sz w:val="20"/>
                  <w:szCs w:val="20"/>
                </w:rPr>
                <w:delText xml:space="preserve">ghi nhận thông tin tái tục </w:delText>
              </w:r>
              <w:r w:rsidR="00934DC8" w:rsidRPr="00DC3998" w:rsidDel="00756317">
                <w:rPr>
                  <w:rFonts w:ascii="Arial Unicode MS" w:eastAsia="Arial Unicode MS" w:hAnsi="Arial Unicode MS" w:cs="Arial Unicode MS"/>
                  <w:sz w:val="20"/>
                  <w:szCs w:val="20"/>
                </w:rPr>
                <w:sym w:font="Wingdings" w:char="F0E0"/>
              </w:r>
              <w:r w:rsidR="00934DC8" w:rsidDel="00756317">
                <w:rPr>
                  <w:rFonts w:ascii="Arial Unicode MS" w:eastAsia="Arial Unicode MS" w:hAnsi="Arial Unicode MS" w:cs="Arial Unicode MS"/>
                  <w:sz w:val="20"/>
                  <w:szCs w:val="20"/>
                </w:rPr>
                <w:delText xml:space="preserve"> </w:delText>
              </w:r>
            </w:del>
            <w:r w:rsidR="00934DC8">
              <w:rPr>
                <w:rFonts w:ascii="Arial Unicode MS" w:eastAsia="Arial Unicode MS" w:hAnsi="Arial Unicode MS" w:cs="Arial Unicode MS"/>
                <w:sz w:val="20"/>
                <w:szCs w:val="20"/>
              </w:rPr>
              <w:t xml:space="preserve">sinh ra 1 dòng record dữ liệu với số ID có định dạng kết hợp giữa [số HĐBH gốc + số yêu cầu tái tục) </w:t>
            </w:r>
            <w:r w:rsidRPr="00DC3998">
              <w:rPr>
                <w:rFonts w:ascii="Arial Unicode MS" w:eastAsia="Arial Unicode MS" w:hAnsi="Arial Unicode MS" w:cs="Arial Unicode MS"/>
                <w:sz w:val="20"/>
                <w:szCs w:val="20"/>
              </w:rPr>
              <w:sym w:font="Wingdings" w:char="F0E0"/>
            </w:r>
            <w:r>
              <w:rPr>
                <w:rFonts w:ascii="Arial Unicode MS" w:eastAsia="Arial Unicode MS" w:hAnsi="Arial Unicode MS" w:cs="Arial Unicode MS"/>
                <w:sz w:val="20"/>
                <w:szCs w:val="20"/>
              </w:rPr>
              <w:t xml:space="preserve"> Chuyển qua cấp duyệt  </w:t>
            </w:r>
            <w:del w:id="487" w:author="O365_ttdvbh_004" w:date="2021-12-07T16:15:00Z">
              <w:r w:rsidRPr="00DC3998" w:rsidDel="00E94EFA">
                <w:rPr>
                  <w:rFonts w:ascii="Arial Unicode MS" w:eastAsia="Arial Unicode MS" w:hAnsi="Arial Unicode MS" w:cs="Arial Unicode MS"/>
                  <w:sz w:val="20"/>
                  <w:szCs w:val="20"/>
                </w:rPr>
                <w:sym w:font="Wingdings" w:char="F0E0"/>
              </w:r>
              <w:r w:rsidDel="00E94EFA">
                <w:rPr>
                  <w:rFonts w:ascii="Arial Unicode MS" w:eastAsia="Arial Unicode MS" w:hAnsi="Arial Unicode MS" w:cs="Arial Unicode MS"/>
                  <w:sz w:val="20"/>
                  <w:szCs w:val="20"/>
                </w:rPr>
                <w:delText xml:space="preserve"> </w:delText>
              </w:r>
            </w:del>
          </w:p>
          <w:p w14:paraId="567BF63C" w14:textId="77777777" w:rsidR="00756317" w:rsidRPr="00E13DB0" w:rsidRDefault="00756317">
            <w:pPr>
              <w:pStyle w:val="ListParagraph1"/>
              <w:numPr>
                <w:ilvl w:val="0"/>
                <w:numId w:val="37"/>
              </w:numPr>
              <w:spacing w:after="0" w:line="240" w:lineRule="auto"/>
              <w:ind w:left="166" w:hanging="180"/>
              <w:jc w:val="both"/>
              <w:rPr>
                <w:ins w:id="488" w:author="O365_ttdvbh_004" w:date="2021-12-07T16:02:00Z"/>
                <w:rFonts w:ascii="Arial Unicode MS" w:eastAsia="Arial Unicode MS" w:hAnsi="Arial Unicode MS" w:cs="Arial Unicode MS"/>
                <w:sz w:val="20"/>
                <w:szCs w:val="20"/>
              </w:rPr>
              <w:pPrChange w:id="489" w:author="O365_ttdvbh_004" w:date="2021-12-07T16:14:00Z">
                <w:pPr>
                  <w:pStyle w:val="ListParagraph1"/>
                  <w:numPr>
                    <w:numId w:val="37"/>
                  </w:numPr>
                  <w:spacing w:after="0" w:line="240" w:lineRule="auto"/>
                  <w:ind w:left="301" w:hanging="270"/>
                  <w:jc w:val="both"/>
                </w:pPr>
              </w:pPrChange>
            </w:pPr>
            <w:ins w:id="490" w:author="O365_ttdvbh_004" w:date="2021-12-07T16:02:00Z">
              <w:r>
                <w:rPr>
                  <w:rFonts w:ascii="Arial Unicode MS" w:eastAsia="Arial Unicode MS" w:hAnsi="Arial Unicode MS" w:cs="Arial Unicode MS"/>
                  <w:sz w:val="20"/>
                  <w:szCs w:val="20"/>
                </w:rPr>
                <w:t>Sau khi được duyệt:</w:t>
              </w:r>
            </w:ins>
          </w:p>
          <w:p w14:paraId="6CA25028" w14:textId="27992ACB" w:rsidR="00756317" w:rsidRPr="00E13DB0" w:rsidRDefault="00756317">
            <w:pPr>
              <w:pStyle w:val="ListParagraph1"/>
              <w:numPr>
                <w:ilvl w:val="0"/>
                <w:numId w:val="49"/>
              </w:numPr>
              <w:spacing w:after="0" w:line="240" w:lineRule="auto"/>
              <w:ind w:left="481" w:hanging="270"/>
              <w:jc w:val="both"/>
              <w:rPr>
                <w:ins w:id="491" w:author="O365_ttdvbh_004" w:date="2021-12-07T16:02:00Z"/>
                <w:rFonts w:ascii="Arial Unicode MS" w:eastAsia="Arial Unicode MS" w:hAnsi="Arial Unicode MS" w:cs="Arial Unicode MS"/>
                <w:b/>
                <w:bCs/>
                <w:sz w:val="20"/>
                <w:szCs w:val="20"/>
              </w:rPr>
              <w:pPrChange w:id="492" w:author="O365_ttdvbh_004" w:date="2021-12-07T16:15:00Z">
                <w:pPr>
                  <w:pStyle w:val="ListParagraph1"/>
                  <w:numPr>
                    <w:numId w:val="49"/>
                  </w:numPr>
                  <w:spacing w:after="0" w:line="240" w:lineRule="auto"/>
                  <w:ind w:left="661" w:hanging="360"/>
                  <w:jc w:val="both"/>
                </w:pPr>
              </w:pPrChange>
            </w:pPr>
            <w:ins w:id="493" w:author="O365_ttdvbh_004" w:date="2021-12-07T16:02:00Z">
              <w:r w:rsidRPr="00E13DB0">
                <w:rPr>
                  <w:rFonts w:ascii="Arial Unicode MS" w:eastAsia="Arial Unicode MS" w:hAnsi="Arial Unicode MS" w:cs="Arial Unicode MS"/>
                  <w:b/>
                  <w:bCs/>
                  <w:sz w:val="20"/>
                  <w:szCs w:val="20"/>
                </w:rPr>
                <w:t xml:space="preserve">Trường hợp Sacombank và Đối tác liên kết bảo hiểm phi nhân thọ </w:t>
              </w:r>
              <w:r w:rsidRPr="00E13DB0">
                <w:rPr>
                  <w:rFonts w:ascii="Arial Unicode MS" w:eastAsia="Arial Unicode MS" w:hAnsi="Arial Unicode MS" w:cs="Arial Unicode MS"/>
                  <w:b/>
                  <w:bCs/>
                  <w:sz w:val="20"/>
                  <w:szCs w:val="20"/>
                  <w:u w:val="single"/>
                </w:rPr>
                <w:t>CHƯA</w:t>
              </w:r>
              <w:r w:rsidRPr="00E13DB0">
                <w:rPr>
                  <w:rFonts w:ascii="Arial Unicode MS" w:eastAsia="Arial Unicode MS" w:hAnsi="Arial Unicode MS" w:cs="Arial Unicode MS"/>
                  <w:b/>
                  <w:bCs/>
                  <w:sz w:val="20"/>
                  <w:szCs w:val="20"/>
                </w:rPr>
                <w:t xml:space="preserve"> kết nối hệ thống API: </w:t>
              </w:r>
              <w:r w:rsidRPr="00E13DB0">
                <w:rPr>
                  <w:rFonts w:ascii="Arial Unicode MS" w:eastAsia="Arial Unicode MS" w:hAnsi="Arial Unicode MS" w:cs="Arial Unicode MS"/>
                  <w:sz w:val="20"/>
                  <w:szCs w:val="20"/>
                </w:rPr>
                <w:t xml:space="preserve">hệ thống Gửi mail cho Nhân sự đầu mối đã được chọn của CTBH về thông tin </w:t>
              </w:r>
            </w:ins>
            <w:ins w:id="494" w:author="O365_ttdvbh_004" w:date="2021-12-07T16:15:00Z">
              <w:r w:rsidR="00E94EFA">
                <w:rPr>
                  <w:rFonts w:ascii="Arial Unicode MS" w:eastAsia="Arial Unicode MS" w:hAnsi="Arial Unicode MS" w:cs="Arial Unicode MS"/>
                  <w:sz w:val="20"/>
                  <w:szCs w:val="20"/>
                </w:rPr>
                <w:t xml:space="preserve">tái tục </w:t>
              </w:r>
            </w:ins>
            <w:ins w:id="495" w:author="O365_ttdvbh_004" w:date="2021-12-07T16:02:00Z">
              <w:r w:rsidRPr="00E13DB0">
                <w:rPr>
                  <w:rFonts w:ascii="Arial Unicode MS" w:eastAsia="Arial Unicode MS" w:hAnsi="Arial Unicode MS" w:cs="Arial Unicode MS"/>
                  <w:sz w:val="20"/>
                  <w:szCs w:val="20"/>
                </w:rPr>
                <w:t xml:space="preserve">HĐBH để Nhân sự này liên hệ KH thực hiện </w:t>
              </w:r>
            </w:ins>
            <w:ins w:id="496" w:author="O365_ttdvbh_004" w:date="2021-12-07T16:15:00Z">
              <w:r w:rsidR="00E94EFA">
                <w:rPr>
                  <w:rFonts w:ascii="Arial Unicode MS" w:eastAsia="Arial Unicode MS" w:hAnsi="Arial Unicode MS" w:cs="Arial Unicode MS"/>
                  <w:sz w:val="20"/>
                  <w:szCs w:val="20"/>
                </w:rPr>
                <w:t>tái tục</w:t>
              </w:r>
            </w:ins>
            <w:ins w:id="497" w:author="O365_ttdvbh_004" w:date="2021-12-07T16:02:00Z">
              <w:r w:rsidRPr="00E13DB0">
                <w:rPr>
                  <w:rFonts w:ascii="Arial Unicode MS" w:eastAsia="Arial Unicode MS" w:hAnsi="Arial Unicode MS" w:cs="Arial Unicode MS"/>
                  <w:sz w:val="20"/>
                  <w:szCs w:val="20"/>
                </w:rPr>
                <w:t xml:space="preserve"> HĐBH </w:t>
              </w:r>
              <w:r w:rsidRPr="00F34F95">
                <w:rPr>
                  <w:rFonts w:ascii="Arial Unicode MS" w:eastAsia="Arial Unicode MS" w:hAnsi="Arial Unicode MS" w:cs="Arial Unicode MS"/>
                  <w:sz w:val="20"/>
                  <w:szCs w:val="20"/>
                </w:rPr>
                <w:sym w:font="Wingdings" w:char="F0E0"/>
              </w:r>
              <w:r w:rsidRPr="00E13DB0">
                <w:rPr>
                  <w:rFonts w:ascii="Arial Unicode MS" w:eastAsia="Arial Unicode MS" w:hAnsi="Arial Unicode MS" w:cs="Arial Unicode MS"/>
                  <w:sz w:val="20"/>
                  <w:szCs w:val="20"/>
                </w:rPr>
                <w:t xml:space="preserve"> Cuối ngày, hệ thống gửi mail Danh sách HĐBH yêu cầu </w:t>
              </w:r>
            </w:ins>
            <w:ins w:id="498" w:author="O365_ttdvbh_004" w:date="2021-12-07T16:16:00Z">
              <w:r w:rsidR="00E94EFA">
                <w:rPr>
                  <w:rFonts w:ascii="Arial Unicode MS" w:eastAsia="Arial Unicode MS" w:hAnsi="Arial Unicode MS" w:cs="Arial Unicode MS"/>
                  <w:sz w:val="20"/>
                  <w:szCs w:val="20"/>
                </w:rPr>
                <w:t>tái tục</w:t>
              </w:r>
            </w:ins>
            <w:ins w:id="499" w:author="O365_ttdvbh_004" w:date="2021-12-07T16:02:00Z">
              <w:r w:rsidRPr="00E13DB0">
                <w:rPr>
                  <w:rFonts w:ascii="Arial Unicode MS" w:eastAsia="Arial Unicode MS" w:hAnsi="Arial Unicode MS" w:cs="Arial Unicode MS"/>
                  <w:sz w:val="20"/>
                  <w:szCs w:val="20"/>
                </w:rPr>
                <w:t xml:space="preserve"> trong ngày (định dạng file excel) cho CTBH để báo số liệu phát sinh.</w:t>
              </w:r>
            </w:ins>
          </w:p>
          <w:p w14:paraId="29EA121B" w14:textId="77777777" w:rsidR="00756317" w:rsidRPr="00E13DB0" w:rsidRDefault="00756317">
            <w:pPr>
              <w:pStyle w:val="ListParagraph1"/>
              <w:numPr>
                <w:ilvl w:val="0"/>
                <w:numId w:val="49"/>
              </w:numPr>
              <w:spacing w:after="0" w:line="240" w:lineRule="auto"/>
              <w:ind w:left="481" w:hanging="270"/>
              <w:jc w:val="both"/>
              <w:rPr>
                <w:ins w:id="500" w:author="O365_ttdvbh_004" w:date="2021-12-07T16:02:00Z"/>
                <w:rFonts w:ascii="Arial Unicode MS" w:eastAsia="Arial Unicode MS" w:hAnsi="Arial Unicode MS" w:cs="Arial Unicode MS"/>
                <w:b/>
                <w:bCs/>
                <w:sz w:val="20"/>
                <w:szCs w:val="20"/>
              </w:rPr>
              <w:pPrChange w:id="501" w:author="O365_ttdvbh_004" w:date="2021-12-07T16:15:00Z">
                <w:pPr>
                  <w:pStyle w:val="ListParagraph1"/>
                  <w:numPr>
                    <w:numId w:val="49"/>
                  </w:numPr>
                  <w:spacing w:after="0" w:line="240" w:lineRule="auto"/>
                  <w:ind w:left="661" w:hanging="360"/>
                  <w:jc w:val="both"/>
                </w:pPr>
              </w:pPrChange>
            </w:pPr>
            <w:ins w:id="502" w:author="O365_ttdvbh_004" w:date="2021-12-07T16:02:00Z">
              <w:r w:rsidRPr="00E13DB0">
                <w:rPr>
                  <w:rFonts w:ascii="Arial Unicode MS" w:eastAsia="Arial Unicode MS" w:hAnsi="Arial Unicode MS" w:cs="Arial Unicode MS"/>
                  <w:b/>
                  <w:bCs/>
                  <w:sz w:val="20"/>
                  <w:szCs w:val="20"/>
                </w:rPr>
                <w:t xml:space="preserve">Trường hợp Sacombank và Đối tác liên kết bảo hiểm phi nhân thọ </w:t>
              </w:r>
              <w:r w:rsidRPr="00E13DB0">
                <w:rPr>
                  <w:rFonts w:ascii="Arial Unicode MS" w:eastAsia="Arial Unicode MS" w:hAnsi="Arial Unicode MS" w:cs="Arial Unicode MS"/>
                  <w:b/>
                  <w:bCs/>
                  <w:sz w:val="20"/>
                  <w:szCs w:val="20"/>
                  <w:u w:val="single"/>
                </w:rPr>
                <w:t>CÓ</w:t>
              </w:r>
              <w:r w:rsidRPr="00E13DB0">
                <w:rPr>
                  <w:rFonts w:ascii="Arial Unicode MS" w:eastAsia="Arial Unicode MS" w:hAnsi="Arial Unicode MS" w:cs="Arial Unicode MS"/>
                  <w:b/>
                  <w:bCs/>
                  <w:sz w:val="20"/>
                  <w:szCs w:val="20"/>
                </w:rPr>
                <w:t xml:space="preserve"> kết nối hệ thống API:</w:t>
              </w:r>
            </w:ins>
          </w:p>
          <w:p w14:paraId="13C56E27" w14:textId="4FD89BBE" w:rsidR="00756317" w:rsidRPr="00E13DB0" w:rsidRDefault="00756317">
            <w:pPr>
              <w:pStyle w:val="ListParagraph1"/>
              <w:numPr>
                <w:ilvl w:val="0"/>
                <w:numId w:val="50"/>
              </w:numPr>
              <w:spacing w:after="0" w:line="240" w:lineRule="auto"/>
              <w:ind w:left="751" w:hanging="270"/>
              <w:jc w:val="both"/>
              <w:rPr>
                <w:ins w:id="503" w:author="O365_ttdvbh_004" w:date="2021-12-07T16:02:00Z"/>
                <w:rFonts w:ascii="Arial Unicode MS" w:eastAsia="Arial Unicode MS" w:hAnsi="Arial Unicode MS" w:cs="Arial Unicode MS"/>
                <w:b/>
                <w:bCs/>
                <w:sz w:val="20"/>
                <w:szCs w:val="20"/>
              </w:rPr>
              <w:pPrChange w:id="504" w:author="O365_ttdvbh_004" w:date="2021-12-07T16:18:00Z">
                <w:pPr>
                  <w:pStyle w:val="ListParagraph1"/>
                  <w:numPr>
                    <w:numId w:val="50"/>
                  </w:numPr>
                  <w:spacing w:after="0" w:line="240" w:lineRule="auto"/>
                  <w:ind w:left="931" w:hanging="270"/>
                  <w:jc w:val="both"/>
                </w:pPr>
              </w:pPrChange>
            </w:pPr>
            <w:ins w:id="505" w:author="O365_ttdvbh_004" w:date="2021-12-07T16:02:00Z">
              <w:r w:rsidRPr="00E13DB0">
                <w:rPr>
                  <w:rFonts w:ascii="Arial Unicode MS" w:eastAsia="Arial Unicode MS" w:hAnsi="Arial Unicode MS" w:cs="Arial Unicode MS"/>
                  <w:b/>
                  <w:bCs/>
                  <w:sz w:val="20"/>
                  <w:szCs w:val="20"/>
                </w:rPr>
                <w:t xml:space="preserve">Đv các SPBH </w:t>
              </w:r>
              <w:r w:rsidRPr="00E13DB0">
                <w:rPr>
                  <w:rFonts w:ascii="Arial Unicode MS" w:eastAsia="Arial Unicode MS" w:hAnsi="Arial Unicode MS" w:cs="Arial Unicode MS"/>
                  <w:b/>
                  <w:bCs/>
                  <w:sz w:val="20"/>
                  <w:szCs w:val="20"/>
                  <w:u w:val="single"/>
                </w:rPr>
                <w:t>có</w:t>
              </w:r>
              <w:r w:rsidRPr="00E13DB0">
                <w:rPr>
                  <w:rFonts w:ascii="Arial Unicode MS" w:eastAsia="Arial Unicode MS" w:hAnsi="Arial Unicode MS" w:cs="Arial Unicode MS"/>
                  <w:b/>
                  <w:bCs/>
                  <w:sz w:val="20"/>
                  <w:szCs w:val="20"/>
                </w:rPr>
                <w:t xml:space="preserve"> hình thức </w:t>
              </w:r>
            </w:ins>
            <w:ins w:id="506" w:author="O365_ttdvbh_004" w:date="2021-12-07T16:16:00Z">
              <w:r w:rsidR="00E94EFA">
                <w:rPr>
                  <w:rFonts w:ascii="Arial Unicode MS" w:eastAsia="Arial Unicode MS" w:hAnsi="Arial Unicode MS" w:cs="Arial Unicode MS"/>
                  <w:b/>
                  <w:bCs/>
                  <w:sz w:val="20"/>
                  <w:szCs w:val="20"/>
                </w:rPr>
                <w:t>tái tục</w:t>
              </w:r>
            </w:ins>
            <w:ins w:id="507" w:author="O365_ttdvbh_004" w:date="2021-12-07T16:02:00Z">
              <w:r>
                <w:rPr>
                  <w:rFonts w:ascii="Arial Unicode MS" w:eastAsia="Arial Unicode MS" w:hAnsi="Arial Unicode MS" w:cs="Arial Unicode MS"/>
                  <w:b/>
                  <w:bCs/>
                  <w:sz w:val="20"/>
                  <w:szCs w:val="20"/>
                </w:rPr>
                <w:t xml:space="preserve"> HĐBH</w:t>
              </w:r>
              <w:r w:rsidRPr="00E13DB0">
                <w:rPr>
                  <w:rFonts w:ascii="Arial Unicode MS" w:eastAsia="Arial Unicode MS" w:hAnsi="Arial Unicode MS" w:cs="Arial Unicode MS"/>
                  <w:b/>
                  <w:bCs/>
                  <w:sz w:val="20"/>
                  <w:szCs w:val="20"/>
                </w:rPr>
                <w:t xml:space="preserve"> online: </w:t>
              </w:r>
              <w:r w:rsidRPr="00E13DB0">
                <w:rPr>
                  <w:rFonts w:ascii="Arial Unicode MS" w:eastAsia="Arial Unicode MS" w:hAnsi="Arial Unicode MS" w:cs="Arial Unicode MS"/>
                  <w:sz w:val="20"/>
                  <w:szCs w:val="20"/>
                </w:rPr>
                <w:t>Hệ thống cấp GCN</w:t>
              </w:r>
              <w:r>
                <w:rPr>
                  <w:rFonts w:ascii="Arial Unicode MS" w:eastAsia="Arial Unicode MS" w:hAnsi="Arial Unicode MS" w:cs="Arial Unicode MS"/>
                  <w:sz w:val="20"/>
                  <w:szCs w:val="20"/>
                </w:rPr>
                <w:t xml:space="preserve"> online </w:t>
              </w:r>
              <w:r w:rsidRPr="00E13DB0">
                <w:rPr>
                  <w:rFonts w:ascii="Arial Unicode MS" w:eastAsia="Arial Unicode MS" w:hAnsi="Arial Unicode MS" w:cs="Arial Unicode MS"/>
                  <w:sz w:val="20"/>
                  <w:szCs w:val="20"/>
                </w:rPr>
                <w:t>cho KH và gửi mail cho KH</w:t>
              </w:r>
              <w:r>
                <w:rPr>
                  <w:rFonts w:ascii="Arial Unicode MS" w:eastAsia="Arial Unicode MS" w:hAnsi="Arial Unicode MS" w:cs="Arial Unicode MS"/>
                  <w:sz w:val="20"/>
                  <w:szCs w:val="20"/>
                </w:rPr>
                <w:t>.</w:t>
              </w:r>
            </w:ins>
          </w:p>
          <w:p w14:paraId="181F8791" w14:textId="77777777" w:rsidR="00756317" w:rsidRPr="00E13DB0" w:rsidRDefault="00756317">
            <w:pPr>
              <w:pStyle w:val="ListParagraph1"/>
              <w:numPr>
                <w:ilvl w:val="0"/>
                <w:numId w:val="50"/>
              </w:numPr>
              <w:spacing w:after="0" w:line="240" w:lineRule="auto"/>
              <w:ind w:left="751" w:hanging="270"/>
              <w:jc w:val="both"/>
              <w:rPr>
                <w:ins w:id="508" w:author="O365_ttdvbh_004" w:date="2021-12-07T16:02:00Z"/>
                <w:rFonts w:ascii="Arial Unicode MS" w:eastAsia="Arial Unicode MS" w:hAnsi="Arial Unicode MS" w:cs="Arial Unicode MS"/>
                <w:b/>
                <w:bCs/>
                <w:i/>
                <w:iCs/>
                <w:sz w:val="20"/>
                <w:szCs w:val="20"/>
              </w:rPr>
              <w:pPrChange w:id="509" w:author="O365_ttdvbh_004" w:date="2021-12-07T16:18:00Z">
                <w:pPr>
                  <w:pStyle w:val="ListParagraph1"/>
                  <w:numPr>
                    <w:numId w:val="50"/>
                  </w:numPr>
                  <w:spacing w:after="0" w:line="240" w:lineRule="auto"/>
                  <w:ind w:left="931" w:hanging="270"/>
                  <w:jc w:val="both"/>
                </w:pPr>
              </w:pPrChange>
            </w:pPr>
            <w:ins w:id="510" w:author="O365_ttdvbh_004" w:date="2021-12-07T16:02:00Z">
              <w:r w:rsidRPr="00E13DB0">
                <w:rPr>
                  <w:rFonts w:ascii="Arial Unicode MS" w:eastAsia="Arial Unicode MS" w:hAnsi="Arial Unicode MS" w:cs="Arial Unicode MS"/>
                  <w:b/>
                  <w:bCs/>
                  <w:sz w:val="20"/>
                  <w:szCs w:val="20"/>
                </w:rPr>
                <w:t xml:space="preserve">Đv các SPBH </w:t>
              </w:r>
              <w:r w:rsidRPr="00E13DB0">
                <w:rPr>
                  <w:rFonts w:ascii="Arial Unicode MS" w:eastAsia="Arial Unicode MS" w:hAnsi="Arial Unicode MS" w:cs="Arial Unicode MS"/>
                  <w:b/>
                  <w:bCs/>
                  <w:sz w:val="20"/>
                  <w:szCs w:val="20"/>
                  <w:u w:val="single"/>
                </w:rPr>
                <w:t>không có</w:t>
              </w:r>
              <w:r w:rsidRPr="00E13DB0">
                <w:rPr>
                  <w:rFonts w:ascii="Arial Unicode MS" w:eastAsia="Arial Unicode MS" w:hAnsi="Arial Unicode MS" w:cs="Arial Unicode MS"/>
                  <w:b/>
                  <w:bCs/>
                  <w:sz w:val="20"/>
                  <w:szCs w:val="20"/>
                </w:rPr>
                <w:t xml:space="preserve"> hình thức </w:t>
              </w:r>
              <w:r>
                <w:rPr>
                  <w:rFonts w:ascii="Arial Unicode MS" w:eastAsia="Arial Unicode MS" w:hAnsi="Arial Unicode MS" w:cs="Arial Unicode MS"/>
                  <w:b/>
                  <w:bCs/>
                  <w:sz w:val="20"/>
                  <w:szCs w:val="20"/>
                </w:rPr>
                <w:t>điều chỉnh HĐBH</w:t>
              </w:r>
              <w:r w:rsidRPr="00E13DB0">
                <w:rPr>
                  <w:rFonts w:ascii="Arial Unicode MS" w:eastAsia="Arial Unicode MS" w:hAnsi="Arial Unicode MS" w:cs="Arial Unicode MS"/>
                  <w:b/>
                  <w:bCs/>
                  <w:sz w:val="20"/>
                  <w:szCs w:val="20"/>
                </w:rPr>
                <w:t xml:space="preserve"> online:</w:t>
              </w:r>
              <w:r>
                <w:rPr>
                  <w:rFonts w:ascii="Arial Unicode MS" w:eastAsia="Arial Unicode MS" w:hAnsi="Arial Unicode MS" w:cs="Arial Unicode MS"/>
                  <w:sz w:val="20"/>
                  <w:szCs w:val="20"/>
                </w:rPr>
                <w:t xml:space="preserve"> </w:t>
              </w:r>
            </w:ins>
          </w:p>
          <w:p w14:paraId="0CA07E66" w14:textId="5C49A473" w:rsidR="00756317" w:rsidRPr="00E13DB0" w:rsidRDefault="00756317">
            <w:pPr>
              <w:pStyle w:val="ListParagraph1"/>
              <w:numPr>
                <w:ilvl w:val="0"/>
                <w:numId w:val="45"/>
              </w:numPr>
              <w:spacing w:after="0" w:line="240" w:lineRule="auto"/>
              <w:ind w:left="1021" w:hanging="270"/>
              <w:jc w:val="both"/>
              <w:rPr>
                <w:ins w:id="511" w:author="O365_ttdvbh_004" w:date="2021-12-07T16:02:00Z"/>
                <w:rFonts w:ascii="Arial Unicode MS" w:eastAsia="Arial Unicode MS" w:hAnsi="Arial Unicode MS" w:cs="Arial Unicode MS"/>
                <w:b/>
                <w:bCs/>
                <w:i/>
                <w:iCs/>
                <w:sz w:val="20"/>
                <w:szCs w:val="20"/>
              </w:rPr>
              <w:pPrChange w:id="512" w:author="O365_ttdvbh_004" w:date="2021-12-07T16:18:00Z">
                <w:pPr>
                  <w:pStyle w:val="ListParagraph1"/>
                  <w:numPr>
                    <w:numId w:val="45"/>
                  </w:numPr>
                  <w:spacing w:after="0" w:line="240" w:lineRule="auto"/>
                  <w:ind w:left="1291" w:hanging="360"/>
                  <w:jc w:val="both"/>
                </w:pPr>
              </w:pPrChange>
            </w:pPr>
            <w:ins w:id="513" w:author="O365_ttdvbh_004" w:date="2021-12-07T16:02:00Z">
              <w:r>
                <w:rPr>
                  <w:rFonts w:ascii="Arial Unicode MS" w:eastAsia="Arial Unicode MS" w:hAnsi="Arial Unicode MS" w:cs="Arial Unicode MS"/>
                  <w:sz w:val="20"/>
                  <w:szCs w:val="20"/>
                </w:rPr>
                <w:t xml:space="preserve">hệ thống gửi Yêu cầu </w:t>
              </w:r>
            </w:ins>
            <w:ins w:id="514" w:author="O365_ttdvbh_004" w:date="2021-12-07T16:17:00Z">
              <w:r w:rsidR="00E94EFA">
                <w:rPr>
                  <w:rFonts w:ascii="Arial Unicode MS" w:eastAsia="Arial Unicode MS" w:hAnsi="Arial Unicode MS" w:cs="Arial Unicode MS"/>
                  <w:sz w:val="20"/>
                  <w:szCs w:val="20"/>
                </w:rPr>
                <w:t>tái tục</w:t>
              </w:r>
            </w:ins>
            <w:ins w:id="515" w:author="O365_ttdvbh_004" w:date="2021-12-07T16:02:00Z">
              <w:r>
                <w:rPr>
                  <w:rFonts w:ascii="Arial Unicode MS" w:eastAsia="Arial Unicode MS" w:hAnsi="Arial Unicode MS" w:cs="Arial Unicode MS"/>
                  <w:sz w:val="20"/>
                  <w:szCs w:val="20"/>
                </w:rPr>
                <w:t xml:space="preserve"> HĐBH cho CTBH thông qua kết nối API, đồng thời hệ thống Gửi mail cho Nhân sự đầu mối phụ trách HĐBH này của CTBH để Nhân sự này thực hiện thủ tục </w:t>
              </w:r>
            </w:ins>
            <w:ins w:id="516" w:author="O365_ttdvbh_004" w:date="2021-12-07T16:17:00Z">
              <w:r w:rsidR="00E94EFA">
                <w:rPr>
                  <w:rFonts w:ascii="Arial Unicode MS" w:eastAsia="Arial Unicode MS" w:hAnsi="Arial Unicode MS" w:cs="Arial Unicode MS"/>
                  <w:sz w:val="20"/>
                  <w:szCs w:val="20"/>
                </w:rPr>
                <w:t>tái tục</w:t>
              </w:r>
            </w:ins>
            <w:ins w:id="517" w:author="O365_ttdvbh_004" w:date="2021-12-07T16:02:00Z">
              <w:r>
                <w:rPr>
                  <w:rFonts w:ascii="Arial Unicode MS" w:eastAsia="Arial Unicode MS" w:hAnsi="Arial Unicode MS" w:cs="Arial Unicode MS"/>
                  <w:sz w:val="20"/>
                  <w:szCs w:val="20"/>
                </w:rPr>
                <w:t xml:space="preserve"> HĐBH.</w:t>
              </w:r>
            </w:ins>
          </w:p>
          <w:p w14:paraId="041DD5CA" w14:textId="2F60CC4F" w:rsidR="00756317" w:rsidRDefault="00756317">
            <w:pPr>
              <w:pStyle w:val="ListParagraph1"/>
              <w:numPr>
                <w:ilvl w:val="0"/>
                <w:numId w:val="45"/>
              </w:numPr>
              <w:spacing w:after="0" w:line="240" w:lineRule="auto"/>
              <w:ind w:left="1021" w:hanging="270"/>
              <w:jc w:val="both"/>
              <w:rPr>
                <w:ins w:id="518" w:author="O365_ttdvbh_004" w:date="2021-12-07T16:02:00Z"/>
                <w:rFonts w:ascii="Arial Unicode MS" w:eastAsia="Arial Unicode MS" w:hAnsi="Arial Unicode MS" w:cs="Arial Unicode MS"/>
                <w:b/>
                <w:bCs/>
                <w:i/>
                <w:iCs/>
                <w:sz w:val="20"/>
                <w:szCs w:val="20"/>
              </w:rPr>
              <w:pPrChange w:id="519" w:author="O365_ttdvbh_004" w:date="2021-12-07T16:18:00Z">
                <w:pPr>
                  <w:pStyle w:val="ListParagraph1"/>
                  <w:numPr>
                    <w:numId w:val="45"/>
                  </w:numPr>
                  <w:spacing w:after="0" w:line="240" w:lineRule="auto"/>
                  <w:ind w:left="1291" w:hanging="360"/>
                  <w:jc w:val="both"/>
                </w:pPr>
              </w:pPrChange>
            </w:pPr>
            <w:ins w:id="520" w:author="O365_ttdvbh_004" w:date="2021-12-07T16:02:00Z">
              <w:r>
                <w:rPr>
                  <w:rFonts w:ascii="Arial Unicode MS" w:eastAsia="Arial Unicode MS" w:hAnsi="Arial Unicode MS" w:cs="Arial Unicode MS"/>
                  <w:sz w:val="20"/>
                  <w:szCs w:val="20"/>
                </w:rPr>
                <w:t xml:space="preserve">CTBH cập nhật tình trạng </w:t>
              </w:r>
            </w:ins>
            <w:ins w:id="521" w:author="O365_ttdvbh_004" w:date="2021-12-07T16:17:00Z">
              <w:r w:rsidR="00E94EFA">
                <w:rPr>
                  <w:rFonts w:ascii="Arial Unicode MS" w:eastAsia="Arial Unicode MS" w:hAnsi="Arial Unicode MS" w:cs="Arial Unicode MS"/>
                  <w:sz w:val="20"/>
                  <w:szCs w:val="20"/>
                </w:rPr>
                <w:t>tái tục</w:t>
              </w:r>
            </w:ins>
            <w:ins w:id="522" w:author="O365_ttdvbh_004" w:date="2021-12-07T16:02:00Z">
              <w:r>
                <w:rPr>
                  <w:rFonts w:ascii="Arial Unicode MS" w:eastAsia="Arial Unicode MS" w:hAnsi="Arial Unicode MS" w:cs="Arial Unicode MS"/>
                  <w:sz w:val="20"/>
                  <w:szCs w:val="20"/>
                </w:rPr>
                <w:t xml:space="preserve"> HĐBH thông qua kết nối API: chuyển CTBH, đang tư vấn KH, đang thẩm định/xử lý, hủy, từ chối, phát hành HĐBH (cập nhật realtime).</w:t>
              </w:r>
            </w:ins>
          </w:p>
          <w:p w14:paraId="1467E0FE" w14:textId="6A1CB26B" w:rsidR="006E3E3B" w:rsidRPr="006E3E3B" w:rsidDel="00E94EFA" w:rsidRDefault="00BF0328">
            <w:pPr>
              <w:pStyle w:val="ListParagraph1"/>
              <w:numPr>
                <w:ilvl w:val="0"/>
                <w:numId w:val="37"/>
              </w:numPr>
              <w:spacing w:after="0" w:line="240" w:lineRule="auto"/>
              <w:ind w:left="0" w:hanging="180"/>
              <w:jc w:val="both"/>
              <w:rPr>
                <w:del w:id="523" w:author="O365_ttdvbh_004" w:date="2021-12-07T16:17:00Z"/>
                <w:rFonts w:ascii="Arial Unicode MS" w:eastAsia="Arial Unicode MS" w:hAnsi="Arial Unicode MS" w:cs="Arial Unicode MS"/>
                <w:sz w:val="20"/>
                <w:szCs w:val="20"/>
              </w:rPr>
              <w:pPrChange w:id="524" w:author="O365_ttdvbh_004" w:date="2021-12-07T16:17:00Z">
                <w:pPr>
                  <w:pStyle w:val="ListParagraph1"/>
                  <w:numPr>
                    <w:numId w:val="37"/>
                  </w:numPr>
                  <w:spacing w:after="0" w:line="240" w:lineRule="auto"/>
                  <w:ind w:left="166" w:hanging="180"/>
                  <w:jc w:val="both"/>
                </w:pPr>
              </w:pPrChange>
            </w:pPr>
            <w:del w:id="525" w:author="O365_ttdvbh_004" w:date="2021-12-07T16:17:00Z">
              <w:r w:rsidDel="00E94EFA">
                <w:rPr>
                  <w:rFonts w:ascii="Arial Unicode MS" w:eastAsia="Arial Unicode MS" w:hAnsi="Arial Unicode MS" w:cs="Arial Unicode MS"/>
                  <w:sz w:val="20"/>
                  <w:szCs w:val="20"/>
                </w:rPr>
                <w:delText>Chuyển thông tin cho CTBH</w:delText>
              </w:r>
              <w:r w:rsidR="006E3E3B" w:rsidRPr="006E3E3B" w:rsidDel="00E94EFA">
                <w:rPr>
                  <w:rFonts w:ascii="Arial Unicode MS" w:eastAsia="Arial Unicode MS" w:hAnsi="Arial Unicode MS" w:cs="Arial Unicode MS"/>
                  <w:sz w:val="20"/>
                  <w:szCs w:val="20"/>
                </w:rPr>
                <w:delText>; hoặc</w:delText>
              </w:r>
            </w:del>
          </w:p>
          <w:p w14:paraId="0F3D43C4" w14:textId="09D1C1E3" w:rsidR="006E3E3B" w:rsidRDefault="006E3E3B">
            <w:pPr>
              <w:pStyle w:val="ListParagraph1"/>
              <w:spacing w:after="0" w:line="240" w:lineRule="auto"/>
              <w:ind w:left="0"/>
              <w:jc w:val="both"/>
              <w:rPr>
                <w:rFonts w:ascii="Arial Unicode MS" w:eastAsia="Arial Unicode MS" w:hAnsi="Arial Unicode MS" w:cs="Arial Unicode MS"/>
                <w:sz w:val="20"/>
                <w:szCs w:val="20"/>
              </w:rPr>
              <w:pPrChange w:id="526" w:author="O365_ttdvbh_004" w:date="2021-12-07T16:17:00Z">
                <w:pPr>
                  <w:pStyle w:val="ListParagraph1"/>
                  <w:spacing w:after="0" w:line="240" w:lineRule="auto"/>
                  <w:ind w:left="166"/>
                  <w:jc w:val="both"/>
                </w:pPr>
              </w:pPrChange>
            </w:pPr>
            <w:del w:id="527" w:author="O365_ttdvbh_004" w:date="2021-12-07T16:17:00Z">
              <w:r w:rsidDel="00E94EFA">
                <w:rPr>
                  <w:rFonts w:ascii="Arial Unicode MS" w:eastAsia="Arial Unicode MS" w:hAnsi="Arial Unicode MS" w:cs="Arial Unicode MS"/>
                  <w:sz w:val="20"/>
                  <w:szCs w:val="20"/>
                </w:rPr>
                <w:delText xml:space="preserve">Lưu thông tin </w:delText>
              </w:r>
              <w:r w:rsidRPr="00DC3998" w:rsidDel="00E94EFA">
                <w:rPr>
                  <w:rFonts w:ascii="Arial Unicode MS" w:eastAsia="Arial Unicode MS" w:hAnsi="Arial Unicode MS" w:cs="Arial Unicode MS"/>
                  <w:sz w:val="20"/>
                  <w:szCs w:val="20"/>
                </w:rPr>
                <w:sym w:font="Wingdings" w:char="F0E0"/>
              </w:r>
              <w:r w:rsidDel="00E94EFA">
                <w:rPr>
                  <w:rFonts w:ascii="Arial Unicode MS" w:eastAsia="Arial Unicode MS" w:hAnsi="Arial Unicode MS" w:cs="Arial Unicode MS"/>
                  <w:sz w:val="20"/>
                  <w:szCs w:val="20"/>
                </w:rPr>
                <w:delText xml:space="preserve"> Hệ thống ghi nhận thông tin </w:delText>
              </w:r>
              <w:r w:rsidRPr="00DC3998" w:rsidDel="00E94EFA">
                <w:rPr>
                  <w:rFonts w:ascii="Arial Unicode MS" w:eastAsia="Arial Unicode MS" w:hAnsi="Arial Unicode MS" w:cs="Arial Unicode MS"/>
                  <w:sz w:val="20"/>
                  <w:szCs w:val="20"/>
                </w:rPr>
                <w:sym w:font="Wingdings" w:char="F0E0"/>
              </w:r>
              <w:r w:rsidDel="00E94EFA">
                <w:rPr>
                  <w:rFonts w:ascii="Arial Unicode MS" w:eastAsia="Arial Unicode MS" w:hAnsi="Arial Unicode MS" w:cs="Arial Unicode MS"/>
                  <w:sz w:val="20"/>
                  <w:szCs w:val="20"/>
                </w:rPr>
                <w:delText xml:space="preserve"> </w:delText>
              </w:r>
              <w:r w:rsidR="00EA761A" w:rsidDel="00E94EFA">
                <w:rPr>
                  <w:rFonts w:ascii="Arial Unicode MS" w:eastAsia="Arial Unicode MS" w:hAnsi="Arial Unicode MS" w:cs="Arial Unicode MS"/>
                  <w:sz w:val="20"/>
                  <w:szCs w:val="20"/>
                </w:rPr>
                <w:delText>sinh ra 1 dòng record dữ liệu với số ID có định dạng kết hợp giữa [số HĐBH gốc + số yêu cầu tái tục)</w:delText>
              </w:r>
              <w:r w:rsidDel="00E94EFA">
                <w:rPr>
                  <w:rFonts w:ascii="Arial Unicode MS" w:eastAsia="Arial Unicode MS" w:hAnsi="Arial Unicode MS" w:cs="Arial Unicode MS"/>
                  <w:sz w:val="20"/>
                  <w:szCs w:val="20"/>
                </w:rPr>
                <w:delText xml:space="preserve"> </w:delText>
              </w:r>
              <w:r w:rsidRPr="00934DC8" w:rsidDel="00E94EFA">
                <w:rPr>
                  <w:rFonts w:ascii="Arial Unicode MS" w:eastAsia="Arial Unicode MS" w:hAnsi="Arial Unicode MS" w:cs="Arial Unicode MS"/>
                  <w:sz w:val="20"/>
                  <w:szCs w:val="20"/>
                </w:rPr>
                <w:sym w:font="Wingdings" w:char="F0E0"/>
              </w:r>
              <w:r w:rsidDel="00E94EFA">
                <w:rPr>
                  <w:rFonts w:ascii="Arial Unicode MS" w:eastAsia="Arial Unicode MS" w:hAnsi="Arial Unicode MS" w:cs="Arial Unicode MS"/>
                  <w:sz w:val="20"/>
                  <w:szCs w:val="20"/>
                </w:rPr>
                <w:delText xml:space="preserve"> Chuyển qua cấp duyệt </w:delText>
              </w:r>
              <w:r w:rsidRPr="00DC3998" w:rsidDel="00E94EFA">
                <w:rPr>
                  <w:rFonts w:ascii="Arial Unicode MS" w:eastAsia="Arial Unicode MS" w:hAnsi="Arial Unicode MS" w:cs="Arial Unicode MS"/>
                  <w:sz w:val="20"/>
                  <w:szCs w:val="20"/>
                </w:rPr>
                <w:sym w:font="Wingdings" w:char="F0E0"/>
              </w:r>
              <w:r w:rsidDel="00E94EFA">
                <w:rPr>
                  <w:rFonts w:ascii="Arial Unicode MS" w:eastAsia="Arial Unicode MS" w:hAnsi="Arial Unicode MS" w:cs="Arial Unicode MS"/>
                  <w:sz w:val="20"/>
                  <w:szCs w:val="20"/>
                </w:rPr>
                <w:delText xml:space="preserve"> cấp GCNBH online cho CVKH/KH thông qua email  </w:delText>
              </w:r>
              <w:r w:rsidRPr="00F158D7" w:rsidDel="00E94EFA">
                <w:rPr>
                  <w:rFonts w:ascii="Arial Unicode MS" w:eastAsia="Arial Unicode MS" w:hAnsi="Arial Unicode MS" w:cs="Arial Unicode MS"/>
                  <w:sz w:val="20"/>
                  <w:szCs w:val="20"/>
                </w:rPr>
                <w:sym w:font="Wingdings" w:char="F0E0"/>
              </w:r>
              <w:r w:rsidDel="00E94EFA">
                <w:rPr>
                  <w:rFonts w:ascii="Arial Unicode MS" w:eastAsia="Arial Unicode MS" w:hAnsi="Arial Unicode MS" w:cs="Arial Unicode MS"/>
                  <w:sz w:val="20"/>
                  <w:szCs w:val="20"/>
                </w:rPr>
                <w:delText xml:space="preserve"> Chuyển báo cáo cho CTBH (Đv các SPBH có kết nối hệ thống cấp đơn online với CTBH).</w:delText>
              </w:r>
            </w:del>
          </w:p>
        </w:tc>
      </w:tr>
      <w:bookmarkEnd w:id="55"/>
    </w:tbl>
    <w:p w14:paraId="7FBD3C45" w14:textId="77777777" w:rsidR="005C1B36" w:rsidRDefault="005C1B36">
      <w:pPr>
        <w:pStyle w:val="ListParagraph1"/>
        <w:jc w:val="both"/>
        <w:rPr>
          <w:ins w:id="528" w:author="O365_ttdvbh_004" w:date="2021-12-07T16:52:00Z"/>
          <w:rFonts w:ascii="Arial Unicode MS" w:eastAsia="Arial Unicode MS" w:hAnsi="Arial Unicode MS" w:cs="Arial Unicode MS"/>
          <w:sz w:val="20"/>
          <w:szCs w:val="20"/>
        </w:rPr>
        <w:pPrChange w:id="529" w:author="O365_ttdvbh_004" w:date="2021-12-07T16:52:00Z">
          <w:pPr>
            <w:pStyle w:val="ListParagraph1"/>
            <w:numPr>
              <w:numId w:val="4"/>
            </w:numPr>
            <w:ind w:hanging="360"/>
            <w:jc w:val="both"/>
          </w:pPr>
        </w:pPrChange>
      </w:pPr>
    </w:p>
    <w:p w14:paraId="31F7DEA7" w14:textId="6FCF5358" w:rsidR="0025475C" w:rsidRPr="005C1B36" w:rsidRDefault="005C1B36">
      <w:pPr>
        <w:pStyle w:val="ListParagraph1"/>
        <w:numPr>
          <w:ilvl w:val="0"/>
          <w:numId w:val="4"/>
        </w:numPr>
        <w:spacing w:after="0" w:line="240" w:lineRule="auto"/>
        <w:jc w:val="both"/>
        <w:rPr>
          <w:rFonts w:ascii="Arial Unicode MS" w:eastAsia="Arial Unicode MS" w:hAnsi="Arial Unicode MS" w:cs="Arial Unicode MS"/>
          <w:b/>
          <w:bCs/>
          <w:sz w:val="20"/>
          <w:szCs w:val="20"/>
          <w:rPrChange w:id="530" w:author="O365_ttdvbh_004" w:date="2021-12-07T16:52:00Z">
            <w:rPr>
              <w:rFonts w:ascii="Arial Unicode MS" w:eastAsia="Arial Unicode MS" w:hAnsi="Arial Unicode MS" w:cs="Arial Unicode MS"/>
              <w:sz w:val="20"/>
              <w:szCs w:val="20"/>
            </w:rPr>
          </w:rPrChange>
        </w:rPr>
        <w:pPrChange w:id="531" w:author="O365_ttdvbh_004" w:date="2021-12-07T16:52:00Z">
          <w:pPr/>
        </w:pPrChange>
      </w:pPr>
      <w:ins w:id="532" w:author="O365_ttdvbh_004" w:date="2021-12-07T16:51:00Z">
        <w:r w:rsidRPr="005C1B36">
          <w:rPr>
            <w:rFonts w:ascii="Arial Unicode MS" w:eastAsia="Arial Unicode MS" w:hAnsi="Arial Unicode MS" w:cs="Arial Unicode MS"/>
            <w:b/>
            <w:bCs/>
            <w:sz w:val="20"/>
            <w:szCs w:val="20"/>
            <w:rPrChange w:id="533" w:author="O365_ttdvbh_004" w:date="2021-12-07T16:52:00Z">
              <w:rPr>
                <w:rFonts w:ascii="Arial Unicode MS" w:eastAsia="Arial Unicode MS" w:hAnsi="Arial Unicode MS" w:cs="Arial Unicode MS"/>
                <w:sz w:val="20"/>
                <w:szCs w:val="20"/>
              </w:rPr>
            </w:rPrChange>
          </w:rPr>
          <w:t>CHỨC NĂNG BÁO CÁO:</w:t>
        </w:r>
      </w:ins>
    </w:p>
    <w:p w14:paraId="2138483C" w14:textId="5A3DAD7C" w:rsidR="00571775" w:rsidRDefault="00571775" w:rsidP="005C1B36">
      <w:pPr>
        <w:pStyle w:val="NormalWeb"/>
        <w:numPr>
          <w:ilvl w:val="0"/>
          <w:numId w:val="33"/>
        </w:numPr>
        <w:spacing w:before="0" w:beforeAutospacing="0" w:after="0" w:line="240" w:lineRule="auto"/>
        <w:ind w:left="1080"/>
        <w:jc w:val="both"/>
        <w:rPr>
          <w:ins w:id="534" w:author="O365_ttdvbh_004" w:date="2021-12-07T17:31:00Z"/>
          <w:rFonts w:ascii="Arial Unicode MS" w:hAnsi="Arial Unicode MS" w:cs="Arial Unicode MS"/>
          <w:sz w:val="20"/>
        </w:rPr>
      </w:pPr>
      <w:ins w:id="535" w:author="O365_ttdvbh_004" w:date="2021-12-07T16:28:00Z">
        <w:r w:rsidRPr="003D591C">
          <w:rPr>
            <w:rFonts w:ascii="Arial Unicode MS" w:hAnsi="Arial Unicode MS" w:cs="Arial Unicode MS"/>
            <w:sz w:val="20"/>
          </w:rPr>
          <w:t xml:space="preserve">Báo cáo </w:t>
        </w:r>
      </w:ins>
      <w:ins w:id="536" w:author="O365_ttdvbh_004" w:date="2021-12-07T17:08:00Z">
        <w:r w:rsidR="00DE2D92">
          <w:rPr>
            <w:rFonts w:ascii="Arial Unicode MS" w:hAnsi="Arial Unicode MS" w:cs="Arial Unicode MS"/>
            <w:sz w:val="20"/>
          </w:rPr>
          <w:t xml:space="preserve">HSYCBH </w:t>
        </w:r>
      </w:ins>
      <w:ins w:id="537" w:author="O365_ttdvbh_004" w:date="2021-12-07T17:13:00Z">
        <w:r w:rsidR="00DE2D92">
          <w:rPr>
            <w:rFonts w:ascii="Arial Unicode MS" w:hAnsi="Arial Unicode MS" w:cs="Arial Unicode MS"/>
            <w:sz w:val="20"/>
          </w:rPr>
          <w:t>(</w:t>
        </w:r>
      </w:ins>
      <w:ins w:id="538" w:author="O365_ttdvbh_004" w:date="2021-12-07T17:09:00Z">
        <w:r w:rsidR="00DE2D92">
          <w:rPr>
            <w:rFonts w:ascii="Arial Unicode MS" w:hAnsi="Arial Unicode MS" w:cs="Arial Unicode MS"/>
            <w:sz w:val="20"/>
          </w:rPr>
          <w:t>chưa phát hành HĐBH</w:t>
        </w:r>
      </w:ins>
      <w:ins w:id="539" w:author="O365_ttdvbh_004" w:date="2021-12-07T17:13:00Z">
        <w:r w:rsidR="00DE2D92">
          <w:rPr>
            <w:rFonts w:ascii="Arial Unicode MS" w:hAnsi="Arial Unicode MS" w:cs="Arial Unicode MS"/>
            <w:sz w:val="20"/>
          </w:rPr>
          <w:t>)</w:t>
        </w:r>
      </w:ins>
      <w:ins w:id="540" w:author="O365_ttdvbh_004" w:date="2021-12-07T16:28:00Z">
        <w:r w:rsidRPr="003D591C">
          <w:rPr>
            <w:rFonts w:ascii="Arial Unicode MS" w:hAnsi="Arial Unicode MS" w:cs="Arial Unicode MS"/>
            <w:sz w:val="20"/>
          </w:rPr>
          <w:t>.</w:t>
        </w:r>
      </w:ins>
    </w:p>
    <w:p w14:paraId="0B356137" w14:textId="711B5072" w:rsidR="00393041" w:rsidRDefault="00393041" w:rsidP="005C1B36">
      <w:pPr>
        <w:pStyle w:val="NormalWeb"/>
        <w:numPr>
          <w:ilvl w:val="0"/>
          <w:numId w:val="33"/>
        </w:numPr>
        <w:spacing w:before="0" w:beforeAutospacing="0" w:after="0" w:line="240" w:lineRule="auto"/>
        <w:ind w:left="1080"/>
        <w:jc w:val="both"/>
        <w:rPr>
          <w:ins w:id="541" w:author="O365_ttdvbh_004" w:date="2021-12-07T17:13:00Z"/>
          <w:rFonts w:ascii="Arial Unicode MS" w:hAnsi="Arial Unicode MS" w:cs="Arial Unicode MS"/>
          <w:sz w:val="20"/>
        </w:rPr>
      </w:pPr>
      <w:ins w:id="542" w:author="O365_ttdvbh_004" w:date="2021-12-07T17:32:00Z">
        <w:r w:rsidRPr="003D591C">
          <w:rPr>
            <w:rFonts w:ascii="Arial Unicode MS" w:hAnsi="Arial Unicode MS" w:cs="Arial Unicode MS"/>
            <w:sz w:val="20"/>
          </w:rPr>
          <w:t xml:space="preserve">Báo cáo </w:t>
        </w:r>
        <w:r>
          <w:rPr>
            <w:rFonts w:ascii="Arial Unicode MS" w:hAnsi="Arial Unicode MS" w:cs="Arial Unicode MS"/>
            <w:sz w:val="20"/>
          </w:rPr>
          <w:t>HSYCBH bị từ chối/bị hủy</w:t>
        </w:r>
      </w:ins>
    </w:p>
    <w:p w14:paraId="0D6F9C3B" w14:textId="20B2B68E" w:rsidR="00DE2D92" w:rsidRDefault="00DE2D92" w:rsidP="005C1B36">
      <w:pPr>
        <w:pStyle w:val="NormalWeb"/>
        <w:numPr>
          <w:ilvl w:val="0"/>
          <w:numId w:val="33"/>
        </w:numPr>
        <w:spacing w:before="0" w:beforeAutospacing="0" w:after="0" w:line="240" w:lineRule="auto"/>
        <w:ind w:left="1080"/>
        <w:jc w:val="both"/>
        <w:rPr>
          <w:ins w:id="543" w:author="O365_ttdvbh_004" w:date="2021-12-07T17:14:00Z"/>
          <w:rFonts w:ascii="Arial Unicode MS" w:hAnsi="Arial Unicode MS" w:cs="Arial Unicode MS"/>
          <w:sz w:val="20"/>
        </w:rPr>
      </w:pPr>
      <w:ins w:id="544" w:author="O365_ttdvbh_004" w:date="2021-12-07T17:13:00Z">
        <w:r>
          <w:rPr>
            <w:rFonts w:ascii="Arial Unicode MS" w:hAnsi="Arial Unicode MS" w:cs="Arial Unicode MS"/>
            <w:sz w:val="20"/>
          </w:rPr>
          <w:t>Báo cáo HĐBH đã phát hành</w:t>
        </w:r>
      </w:ins>
      <w:ins w:id="545" w:author="O365_ttdvbh_004" w:date="2021-12-07T17:14:00Z">
        <w:r>
          <w:rPr>
            <w:rFonts w:ascii="Arial Unicode MS" w:hAnsi="Arial Unicode MS" w:cs="Arial Unicode MS"/>
            <w:sz w:val="20"/>
          </w:rPr>
          <w:t>.</w:t>
        </w:r>
      </w:ins>
    </w:p>
    <w:p w14:paraId="02622569" w14:textId="09B0AF31" w:rsidR="00DE2D92" w:rsidRDefault="000D1D2D" w:rsidP="005C1B36">
      <w:pPr>
        <w:pStyle w:val="NormalWeb"/>
        <w:numPr>
          <w:ilvl w:val="0"/>
          <w:numId w:val="33"/>
        </w:numPr>
        <w:spacing w:before="0" w:beforeAutospacing="0" w:after="0" w:line="240" w:lineRule="auto"/>
        <w:ind w:left="1080"/>
        <w:jc w:val="both"/>
        <w:rPr>
          <w:ins w:id="546" w:author="O365_ttdvbh_004" w:date="2021-12-07T17:17:00Z"/>
          <w:rFonts w:ascii="Arial Unicode MS" w:hAnsi="Arial Unicode MS" w:cs="Arial Unicode MS"/>
          <w:sz w:val="20"/>
        </w:rPr>
      </w:pPr>
      <w:ins w:id="547" w:author="O365_ttdvbh_004" w:date="2021-12-07T17:15:00Z">
        <w:r>
          <w:rPr>
            <w:rFonts w:ascii="Arial Unicode MS" w:hAnsi="Arial Unicode MS" w:cs="Arial Unicode MS"/>
            <w:sz w:val="20"/>
          </w:rPr>
          <w:t>Báo cáo HĐBH bị hủy</w:t>
        </w:r>
      </w:ins>
      <w:ins w:id="548" w:author="O365_ttdvbh_004" w:date="2021-12-07T17:31:00Z">
        <w:r w:rsidR="00393041">
          <w:rPr>
            <w:rFonts w:ascii="Arial Unicode MS" w:hAnsi="Arial Unicode MS" w:cs="Arial Unicode MS"/>
            <w:sz w:val="20"/>
          </w:rPr>
          <w:t>/hết HL</w:t>
        </w:r>
      </w:ins>
      <w:ins w:id="549" w:author="O365_ttdvbh_004" w:date="2021-12-07T17:15:00Z">
        <w:r>
          <w:rPr>
            <w:rFonts w:ascii="Arial Unicode MS" w:hAnsi="Arial Unicode MS" w:cs="Arial Unicode MS"/>
            <w:sz w:val="20"/>
          </w:rPr>
          <w:t>.</w:t>
        </w:r>
      </w:ins>
    </w:p>
    <w:p w14:paraId="7C54CABA" w14:textId="2331ACD4" w:rsidR="000D1D2D" w:rsidRDefault="000D1D2D" w:rsidP="005C1B36">
      <w:pPr>
        <w:pStyle w:val="NormalWeb"/>
        <w:numPr>
          <w:ilvl w:val="0"/>
          <w:numId w:val="33"/>
        </w:numPr>
        <w:spacing w:before="0" w:beforeAutospacing="0" w:after="0" w:line="240" w:lineRule="auto"/>
        <w:ind w:left="1080"/>
        <w:jc w:val="both"/>
        <w:rPr>
          <w:ins w:id="550" w:author="O365_ttdvbh_004" w:date="2021-12-07T17:15:00Z"/>
          <w:rFonts w:ascii="Arial Unicode MS" w:hAnsi="Arial Unicode MS" w:cs="Arial Unicode MS"/>
          <w:sz w:val="20"/>
        </w:rPr>
      </w:pPr>
      <w:ins w:id="551" w:author="O365_ttdvbh_004" w:date="2021-12-07T17:17:00Z">
        <w:r>
          <w:rPr>
            <w:rFonts w:ascii="Arial Unicode MS" w:hAnsi="Arial Unicode MS" w:cs="Arial Unicode MS"/>
            <w:sz w:val="20"/>
          </w:rPr>
          <w:t>Báo cáo HĐBH đang làm yêu cầu tái tục bảo hiểm</w:t>
        </w:r>
      </w:ins>
      <w:ins w:id="552" w:author="O365_ttdvbh_004" w:date="2021-12-07T17:18:00Z">
        <w:r>
          <w:rPr>
            <w:rFonts w:ascii="Arial Unicode MS" w:hAnsi="Arial Unicode MS" w:cs="Arial Unicode MS"/>
            <w:sz w:val="20"/>
          </w:rPr>
          <w:t>.</w:t>
        </w:r>
      </w:ins>
    </w:p>
    <w:p w14:paraId="0155CE27" w14:textId="6C28F9BA" w:rsidR="000D1D2D" w:rsidRPr="003D591C" w:rsidRDefault="000D1D2D">
      <w:pPr>
        <w:pStyle w:val="NormalWeb"/>
        <w:numPr>
          <w:ilvl w:val="0"/>
          <w:numId w:val="33"/>
        </w:numPr>
        <w:spacing w:before="0" w:beforeAutospacing="0" w:after="0" w:line="240" w:lineRule="auto"/>
        <w:ind w:left="1080"/>
        <w:jc w:val="both"/>
        <w:rPr>
          <w:ins w:id="553" w:author="O365_ttdvbh_004" w:date="2021-12-07T16:28:00Z"/>
          <w:rFonts w:ascii="Arial Unicode MS" w:hAnsi="Arial Unicode MS" w:cs="Arial Unicode MS"/>
          <w:sz w:val="20"/>
        </w:rPr>
        <w:pPrChange w:id="554" w:author="O365_ttdvbh_004" w:date="2021-12-07T16:52:00Z">
          <w:pPr>
            <w:pStyle w:val="NormalWeb"/>
            <w:numPr>
              <w:numId w:val="33"/>
            </w:numPr>
            <w:spacing w:before="0" w:beforeAutospacing="0" w:after="0" w:line="276" w:lineRule="auto"/>
            <w:ind w:left="2160" w:hanging="360"/>
            <w:jc w:val="both"/>
          </w:pPr>
        </w:pPrChange>
      </w:pPr>
      <w:ins w:id="555" w:author="O365_ttdvbh_004" w:date="2021-12-07T17:15:00Z">
        <w:r>
          <w:rPr>
            <w:rFonts w:ascii="Arial Unicode MS" w:hAnsi="Arial Unicode MS" w:cs="Arial Unicode MS"/>
            <w:sz w:val="20"/>
          </w:rPr>
          <w:t>Báo cáo HĐBH sắp hết hạn bảo hiểm</w:t>
        </w:r>
      </w:ins>
      <w:ins w:id="556" w:author="O365_ttdvbh_004" w:date="2021-12-07T17:16:00Z">
        <w:r>
          <w:rPr>
            <w:rFonts w:ascii="Arial Unicode MS" w:hAnsi="Arial Unicode MS" w:cs="Arial Unicode MS"/>
            <w:sz w:val="20"/>
          </w:rPr>
          <w:t>: trước 1 tháng, 2 tuần, 1 tu</w:t>
        </w:r>
      </w:ins>
      <w:ins w:id="557" w:author="O365_ttdvbh_004" w:date="2021-12-07T17:17:00Z">
        <w:r>
          <w:rPr>
            <w:rFonts w:ascii="Arial Unicode MS" w:hAnsi="Arial Unicode MS" w:cs="Arial Unicode MS"/>
            <w:sz w:val="20"/>
          </w:rPr>
          <w:t>ần.</w:t>
        </w:r>
      </w:ins>
    </w:p>
    <w:p w14:paraId="0D258CBB" w14:textId="33BD2DB5" w:rsidR="00587DB3" w:rsidRDefault="000D1D2D" w:rsidP="005C1B36">
      <w:pPr>
        <w:pStyle w:val="NormalWeb"/>
        <w:numPr>
          <w:ilvl w:val="0"/>
          <w:numId w:val="33"/>
        </w:numPr>
        <w:spacing w:before="0" w:beforeAutospacing="0" w:after="0" w:line="240" w:lineRule="auto"/>
        <w:ind w:left="1080"/>
        <w:jc w:val="both"/>
        <w:rPr>
          <w:ins w:id="558" w:author="O365_ttdvbh_004" w:date="2021-12-07T17:21:00Z"/>
          <w:rFonts w:ascii="Arial Unicode MS" w:hAnsi="Arial Unicode MS" w:cs="Arial Unicode MS"/>
          <w:sz w:val="20"/>
        </w:rPr>
      </w:pPr>
      <w:ins w:id="559" w:author="O365_ttdvbh_004" w:date="2021-12-07T17:21:00Z">
        <w:r w:rsidRPr="003D591C">
          <w:rPr>
            <w:rFonts w:ascii="Arial Unicode MS" w:hAnsi="Arial Unicode MS" w:cs="Arial Unicode MS"/>
            <w:sz w:val="20"/>
          </w:rPr>
          <w:t xml:space="preserve">Báo cáo </w:t>
        </w:r>
        <w:r>
          <w:rPr>
            <w:rFonts w:ascii="Arial Unicode MS" w:hAnsi="Arial Unicode MS" w:cs="Arial Unicode MS"/>
            <w:sz w:val="20"/>
          </w:rPr>
          <w:t>doanh số phí bảo hiểm</w:t>
        </w:r>
        <w:r w:rsidRPr="003D591C">
          <w:rPr>
            <w:rFonts w:ascii="Arial Unicode MS" w:hAnsi="Arial Unicode MS" w:cs="Arial Unicode MS"/>
            <w:sz w:val="20"/>
          </w:rPr>
          <w:t>, hoa hồng HĐBH</w:t>
        </w:r>
        <w:r>
          <w:rPr>
            <w:rFonts w:ascii="Arial Unicode MS" w:hAnsi="Arial Unicode MS" w:cs="Arial Unicode MS"/>
            <w:sz w:val="20"/>
          </w:rPr>
          <w:t xml:space="preserve"> (đã đối soát)</w:t>
        </w:r>
        <w:r w:rsidRPr="003D591C">
          <w:rPr>
            <w:rFonts w:ascii="Arial Unicode MS" w:hAnsi="Arial Unicode MS" w:cs="Arial Unicode MS"/>
            <w:sz w:val="20"/>
          </w:rPr>
          <w:t>.</w:t>
        </w:r>
      </w:ins>
    </w:p>
    <w:p w14:paraId="7B8F3D29" w14:textId="3F1CDE8C" w:rsidR="000D1D2D" w:rsidRPr="005C1B36" w:rsidRDefault="000D1D2D">
      <w:pPr>
        <w:pStyle w:val="NormalWeb"/>
        <w:numPr>
          <w:ilvl w:val="0"/>
          <w:numId w:val="33"/>
        </w:numPr>
        <w:spacing w:before="0" w:beforeAutospacing="0" w:after="0" w:line="240" w:lineRule="auto"/>
        <w:ind w:left="1080"/>
        <w:jc w:val="both"/>
        <w:rPr>
          <w:rFonts w:ascii="Arial Unicode MS" w:hAnsi="Arial Unicode MS" w:cs="Arial Unicode MS"/>
          <w:sz w:val="20"/>
          <w:rPrChange w:id="560" w:author="O365_ttdvbh_004" w:date="2021-12-07T16:51:00Z">
            <w:rPr/>
          </w:rPrChange>
        </w:rPr>
        <w:pPrChange w:id="561" w:author="O365_ttdvbh_004" w:date="2021-12-07T16:52:00Z">
          <w:pPr/>
        </w:pPrChange>
      </w:pPr>
      <w:ins w:id="562" w:author="O365_ttdvbh_004" w:date="2021-12-07T17:21:00Z">
        <w:r w:rsidRPr="003D591C">
          <w:rPr>
            <w:rFonts w:ascii="Arial Unicode MS" w:hAnsi="Arial Unicode MS" w:cs="Arial Unicode MS"/>
            <w:sz w:val="20"/>
          </w:rPr>
          <w:t xml:space="preserve">Báo cáo </w:t>
        </w:r>
        <w:r>
          <w:rPr>
            <w:rFonts w:ascii="Arial Unicode MS" w:hAnsi="Arial Unicode MS" w:cs="Arial Unicode MS"/>
            <w:sz w:val="20"/>
          </w:rPr>
          <w:t>doanh số phí bảo hiểm</w:t>
        </w:r>
        <w:r w:rsidRPr="003D591C">
          <w:rPr>
            <w:rFonts w:ascii="Arial Unicode MS" w:hAnsi="Arial Unicode MS" w:cs="Arial Unicode MS"/>
            <w:sz w:val="20"/>
          </w:rPr>
          <w:t>, hoa hồng HĐBH</w:t>
        </w:r>
        <w:r>
          <w:rPr>
            <w:rFonts w:ascii="Arial Unicode MS" w:hAnsi="Arial Unicode MS" w:cs="Arial Unicode MS"/>
            <w:sz w:val="20"/>
          </w:rPr>
          <w:t xml:space="preserve"> (</w:t>
        </w:r>
      </w:ins>
      <w:ins w:id="563" w:author="O365_ttdvbh_004" w:date="2021-12-07T17:23:00Z">
        <w:r>
          <w:rPr>
            <w:rFonts w:ascii="Arial Unicode MS" w:hAnsi="Arial Unicode MS" w:cs="Arial Unicode MS"/>
            <w:sz w:val="20"/>
          </w:rPr>
          <w:t>tạm tính</w:t>
        </w:r>
      </w:ins>
      <w:ins w:id="564" w:author="O365_ttdvbh_004" w:date="2021-12-07T17:21:00Z">
        <w:r>
          <w:rPr>
            <w:rFonts w:ascii="Arial Unicode MS" w:hAnsi="Arial Unicode MS" w:cs="Arial Unicode MS"/>
            <w:sz w:val="20"/>
          </w:rPr>
          <w:t>)</w:t>
        </w:r>
      </w:ins>
    </w:p>
    <w:sectPr w:rsidR="000D1D2D" w:rsidRPr="005C1B36" w:rsidSect="005C0C90">
      <w:headerReference w:type="default" r:id="rId13"/>
      <w:footerReference w:type="default" r:id="rId14"/>
      <w:footerReference w:type="first" r:id="rId15"/>
      <w:pgSz w:w="11907" w:h="16840"/>
      <w:pgMar w:top="1134" w:right="851" w:bottom="567" w:left="851" w:header="1009" w:footer="0" w:gutter="431"/>
      <w:paperSrc w:first="7" w:other="7"/>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6" w:author="O365_ttdvbh_004" w:date="2021-12-16T14:38:00Z" w:initials="O">
    <w:p w14:paraId="72DC4313" w14:textId="2E61C83C" w:rsidR="00DB503E" w:rsidRDefault="00DB503E">
      <w:pPr>
        <w:pStyle w:val="CommentText"/>
      </w:pPr>
      <w:r>
        <w:rPr>
          <w:rStyle w:val="CommentReference"/>
        </w:rPr>
        <w:annotationRef/>
      </w:r>
      <w:r>
        <w:t xml:space="preserve">Ko thể nhập gần đúng </w:t>
      </w:r>
    </w:p>
  </w:comment>
  <w:comment w:id="57" w:author="O365_ttdvbh_004" w:date="2021-12-16T14:41:00Z" w:initials="O">
    <w:p w14:paraId="55FCC737" w14:textId="1061ECC3" w:rsidR="00DB503E" w:rsidRDefault="00DB503E">
      <w:pPr>
        <w:pStyle w:val="CommentText"/>
      </w:pPr>
      <w:r>
        <w:rPr>
          <w:rStyle w:val="CommentReference"/>
        </w:rPr>
        <w:annotationRef/>
      </w:r>
      <w:r>
        <w:t>Bao gồm những trường hợp bị từ chối BH</w:t>
      </w:r>
    </w:p>
  </w:comment>
  <w:comment w:id="74" w:author="O365_ttdvbh_004" w:date="2021-12-16T14:35:00Z" w:initials="O">
    <w:p w14:paraId="15B00BFF" w14:textId="77777777" w:rsidR="00DB503E" w:rsidRDefault="00DB503E">
      <w:pPr>
        <w:pStyle w:val="CommentText"/>
      </w:pPr>
      <w:r>
        <w:rPr>
          <w:rStyle w:val="CommentReference"/>
        </w:rPr>
        <w:annotationRef/>
      </w:r>
      <w:r>
        <w:t xml:space="preserve">Phải qua ngày mới đồng bộ được. còn đồng bộ trong ngày là phải cân nhắc quan trọng hay ko quan trọng mói cho phép. </w:t>
      </w:r>
    </w:p>
    <w:p w14:paraId="492C55D1" w14:textId="4F82D4E0" w:rsidR="00DB503E" w:rsidRDefault="00DB503E">
      <w:pPr>
        <w:pStyle w:val="CommentText"/>
      </w:pPr>
      <w:r w:rsidRPr="00DB503E">
        <w:rPr>
          <w:highlight w:val="yellow"/>
        </w:rPr>
        <w:t>Cân nhắc ngày nghỉ ngày lễ, ngày cuối tháng.</w:t>
      </w:r>
    </w:p>
  </w:comment>
  <w:comment w:id="101" w:author="O365_ttdvbh_004" w:date="2021-12-16T15:17:00Z" w:initials="O">
    <w:p w14:paraId="095493E7" w14:textId="4AB9BFA7" w:rsidR="00B51765" w:rsidRDefault="00B51765">
      <w:pPr>
        <w:pStyle w:val="CommentText"/>
      </w:pPr>
      <w:r>
        <w:rPr>
          <w:rStyle w:val="CommentReference"/>
        </w:rPr>
        <w:annotationRef/>
      </w:r>
      <w:r>
        <w:t>Ai chịu trách nhiệm import</w:t>
      </w:r>
    </w:p>
  </w:comment>
  <w:comment w:id="103" w:author="O365_ttdvbh_004" w:date="2021-12-16T15:17:00Z" w:initials="O">
    <w:p w14:paraId="78BE22C1" w14:textId="509899E4" w:rsidR="00B51765" w:rsidRDefault="00B51765">
      <w:pPr>
        <w:pStyle w:val="CommentText"/>
      </w:pPr>
      <w:r>
        <w:rPr>
          <w:rStyle w:val="CommentReference"/>
        </w:rPr>
        <w:annotationRef/>
      </w:r>
      <w:r>
        <w:t>Bảng biểu.</w:t>
      </w:r>
    </w:p>
  </w:comment>
  <w:comment w:id="113" w:author="O365_ttdvbh_004" w:date="2021-11-25T13:41:00Z" w:initials="O">
    <w:p w14:paraId="2081E704" w14:textId="71DBBCE9" w:rsidR="003C759C" w:rsidRDefault="003C759C">
      <w:pPr>
        <w:pStyle w:val="CommentText"/>
      </w:pPr>
      <w:r>
        <w:rPr>
          <w:rStyle w:val="CommentReference"/>
        </w:rPr>
        <w:annotationRef/>
      </w:r>
      <w:r>
        <w:t>Lúc nào cũng có mã ID TS LOS vì lúc làm tờ trình CTD, đã khai báo thông tin TSBĐ rồi. Mã ID TS LOS và MTS T24 không giống nhau, nhưng được đồng bộ hệ thống với nhau. Hiện để tìm kiếm TS trên LOS, có thể nhập 1 trong 2 mã này.</w:t>
      </w:r>
    </w:p>
  </w:comment>
  <w:comment w:id="106" w:author="O365_ttdvbh_004" w:date="2021-12-16T15:22:00Z" w:initials="O">
    <w:p w14:paraId="672D5630" w14:textId="0A9B2B1D" w:rsidR="00B51765" w:rsidRDefault="00B51765">
      <w:pPr>
        <w:pStyle w:val="CommentText"/>
      </w:pPr>
      <w:r>
        <w:rPr>
          <w:rStyle w:val="CommentReference"/>
        </w:rPr>
        <w:annotationRef/>
      </w:r>
      <w:r>
        <w:t>Matrix bảng rời</w:t>
      </w:r>
      <w:r w:rsidR="009E5FE3">
        <w:t>, chi tiết</w:t>
      </w:r>
    </w:p>
  </w:comment>
  <w:comment w:id="206" w:author="O365_ttdvbh_004" w:date="2021-12-16T15:26:00Z" w:initials="O">
    <w:p w14:paraId="63150695" w14:textId="3AE403E2" w:rsidR="009E5FE3" w:rsidRDefault="009E5FE3">
      <w:pPr>
        <w:pStyle w:val="CommentText"/>
      </w:pPr>
      <w:r>
        <w:rPr>
          <w:rStyle w:val="CommentReference"/>
        </w:rPr>
        <w:annotationRef/>
      </w:r>
      <w:r>
        <w:t xml:space="preserve">Mấy giờ, có thể đặt lịch </w:t>
      </w:r>
      <w:r>
        <w:sym w:font="Wingdings" w:char="F0E0"/>
      </w:r>
      <w:r>
        <w:t xml:space="preserve"> thông thường 6h chièu</w:t>
      </w:r>
    </w:p>
  </w:comment>
  <w:comment w:id="229" w:author="O365_ttdvbh_004" w:date="2021-12-07T15:26:00Z" w:initials="O">
    <w:p w14:paraId="31E2CE6E" w14:textId="1CDD0EE5" w:rsidR="003A7AC5" w:rsidRDefault="003A7AC5">
      <w:pPr>
        <w:pStyle w:val="CommentText"/>
      </w:pPr>
      <w:r>
        <w:rPr>
          <w:rStyle w:val="CommentReference"/>
        </w:rPr>
        <w:annotationRef/>
      </w:r>
      <w:r>
        <w:t>Hỏi thêm CTBH về các tình trạng của HSYCBH</w:t>
      </w:r>
    </w:p>
  </w:comment>
  <w:comment w:id="335" w:author="O365_ttdvbh_004" w:date="2021-11-25T14:29:00Z" w:initials="O">
    <w:p w14:paraId="3B14EB4B" w14:textId="1D6C9A7A" w:rsidR="003C759C" w:rsidRDefault="003C759C">
      <w:pPr>
        <w:pStyle w:val="CommentText"/>
      </w:pPr>
      <w:r>
        <w:rPr>
          <w:rStyle w:val="CommentReference"/>
        </w:rPr>
        <w:annotationRef/>
      </w:r>
      <w:r>
        <w:t>Cập nhật tự động hay phải bấm nút mới cập nhật?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DC4313" w15:done="0"/>
  <w15:commentEx w15:paraId="55FCC737" w15:done="0"/>
  <w15:commentEx w15:paraId="492C55D1" w15:done="0"/>
  <w15:commentEx w15:paraId="095493E7" w15:done="0"/>
  <w15:commentEx w15:paraId="78BE22C1" w15:done="0"/>
  <w15:commentEx w15:paraId="2081E704" w15:done="0"/>
  <w15:commentEx w15:paraId="672D5630" w15:done="0"/>
  <w15:commentEx w15:paraId="63150695" w15:done="0"/>
  <w15:commentEx w15:paraId="31E2CE6E" w15:done="0"/>
  <w15:commentEx w15:paraId="3B14EB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5CDF6" w16cex:dateUtc="2021-12-16T07:38:00Z"/>
  <w16cex:commentExtensible w16cex:durableId="2565CE7D" w16cex:dateUtc="2021-12-16T07:41:00Z"/>
  <w16cex:commentExtensible w16cex:durableId="2565CD2F" w16cex:dateUtc="2021-12-16T07:35:00Z"/>
  <w16cex:commentExtensible w16cex:durableId="2565D722" w16cex:dateUtc="2021-12-16T08:17:00Z"/>
  <w16cex:commentExtensible w16cex:durableId="2565D6F4" w16cex:dateUtc="2021-12-16T08:17:00Z"/>
  <w16cex:commentExtensible w16cex:durableId="254A10FB" w16cex:dateUtc="2021-11-25T06:41:00Z"/>
  <w16cex:commentExtensible w16cex:durableId="2565D819" w16cex:dateUtc="2021-12-16T08:22:00Z"/>
  <w16cex:commentExtensible w16cex:durableId="2565D927" w16cex:dateUtc="2021-12-16T08:26:00Z"/>
  <w16cex:commentExtensible w16cex:durableId="2559FBAC" w16cex:dateUtc="2021-12-07T08:26:00Z"/>
  <w16cex:commentExtensible w16cex:durableId="254A1C67" w16cex:dateUtc="2021-11-25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DC4313" w16cid:durableId="2565CDF6"/>
  <w16cid:commentId w16cid:paraId="55FCC737" w16cid:durableId="2565CE7D"/>
  <w16cid:commentId w16cid:paraId="492C55D1" w16cid:durableId="2565CD2F"/>
  <w16cid:commentId w16cid:paraId="095493E7" w16cid:durableId="2565D722"/>
  <w16cid:commentId w16cid:paraId="78BE22C1" w16cid:durableId="2565D6F4"/>
  <w16cid:commentId w16cid:paraId="2081E704" w16cid:durableId="254A10FB"/>
  <w16cid:commentId w16cid:paraId="672D5630" w16cid:durableId="2565D819"/>
  <w16cid:commentId w16cid:paraId="63150695" w16cid:durableId="2565D927"/>
  <w16cid:commentId w16cid:paraId="31E2CE6E" w16cid:durableId="2559FBAC"/>
  <w16cid:commentId w16cid:paraId="3B14EB4B" w16cid:durableId="254A1C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FE50D" w14:textId="77777777" w:rsidR="00DA6836" w:rsidRDefault="00DA6836">
      <w:pPr>
        <w:spacing w:after="0" w:line="240" w:lineRule="auto"/>
      </w:pPr>
      <w:r>
        <w:separator/>
      </w:r>
    </w:p>
  </w:endnote>
  <w:endnote w:type="continuationSeparator" w:id="0">
    <w:p w14:paraId="29DC7EE1" w14:textId="77777777" w:rsidR="00DA6836" w:rsidRDefault="00DA6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Arial">
    <w:altName w:val="Courier New"/>
    <w:panose1 w:val="020B7200000000000000"/>
    <w:charset w:val="00"/>
    <w:family w:val="swiss"/>
    <w:pitch w:val="variable"/>
    <w:sig w:usb0="00000007" w:usb1="00000000" w:usb2="00000000" w:usb3="00000000" w:csb0="00000013" w:csb1="00000000"/>
  </w:font>
  <w:font w:name=".VnTimeH">
    <w:altName w:val="Courier New"/>
    <w:panose1 w:val="020B7200000000000000"/>
    <w:charset w:val="00"/>
    <w:family w:val="swiss"/>
    <w:pitch w:val="variable"/>
    <w:sig w:usb0="00000005" w:usb1="00000000" w:usb2="00000000" w:usb3="00000000" w:csb0="00000013" w:csb1="00000000"/>
  </w:font>
  <w:font w:name=".VnHelvetInsH">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214138"/>
    </w:sdtPr>
    <w:sdtEndPr/>
    <w:sdtContent>
      <w:sdt>
        <w:sdtPr>
          <w:id w:val="860082579"/>
        </w:sdtPr>
        <w:sdtEndPr/>
        <w:sdtContent>
          <w:p w14:paraId="345B3D36" w14:textId="77777777" w:rsidR="003C759C" w:rsidRDefault="003C759C">
            <w:pPr>
              <w:pStyle w:val="Footer"/>
              <w:jc w:val="right"/>
            </w:pPr>
            <w:r>
              <w:rPr>
                <w:b w:val="0"/>
                <w:bCs/>
                <w:sz w:val="24"/>
                <w:szCs w:val="24"/>
              </w:rPr>
              <w:fldChar w:fldCharType="begin"/>
            </w:r>
            <w:r>
              <w:rPr>
                <w:bCs/>
              </w:rPr>
              <w:instrText xml:space="preserve"> PAGE </w:instrText>
            </w:r>
            <w:r>
              <w:rPr>
                <w:b w:val="0"/>
                <w:bCs/>
                <w:sz w:val="24"/>
                <w:szCs w:val="24"/>
              </w:rPr>
              <w:fldChar w:fldCharType="separate"/>
            </w:r>
            <w:r>
              <w:rPr>
                <w:bCs/>
                <w:noProof/>
              </w:rPr>
              <w:t>5</w:t>
            </w:r>
            <w:r>
              <w:rPr>
                <w:b w:val="0"/>
                <w:bCs/>
                <w:sz w:val="24"/>
                <w:szCs w:val="24"/>
              </w:rPr>
              <w:fldChar w:fldCharType="end"/>
            </w:r>
            <w:r>
              <w:t>/</w:t>
            </w:r>
            <w:r>
              <w:rPr>
                <w:b w:val="0"/>
                <w:bCs/>
                <w:sz w:val="24"/>
                <w:szCs w:val="24"/>
              </w:rPr>
              <w:fldChar w:fldCharType="begin"/>
            </w:r>
            <w:r>
              <w:rPr>
                <w:bCs/>
              </w:rPr>
              <w:instrText xml:space="preserve"> NUMPAGES  </w:instrText>
            </w:r>
            <w:r>
              <w:rPr>
                <w:b w:val="0"/>
                <w:bCs/>
                <w:sz w:val="24"/>
                <w:szCs w:val="24"/>
              </w:rPr>
              <w:fldChar w:fldCharType="separate"/>
            </w:r>
            <w:r>
              <w:rPr>
                <w:bCs/>
                <w:noProof/>
              </w:rPr>
              <w:t>6</w:t>
            </w:r>
            <w:r>
              <w:rPr>
                <w:b w:val="0"/>
                <w:bCs/>
                <w:sz w:val="24"/>
                <w:szCs w:val="24"/>
              </w:rPr>
              <w:fldChar w:fldCharType="end"/>
            </w:r>
          </w:p>
        </w:sdtContent>
      </w:sdt>
    </w:sdtContent>
  </w:sdt>
  <w:p w14:paraId="2B4806AD" w14:textId="77777777" w:rsidR="003C759C" w:rsidRDefault="003C75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1938637"/>
    </w:sdtPr>
    <w:sdtEndPr/>
    <w:sdtContent>
      <w:sdt>
        <w:sdtPr>
          <w:id w:val="-1714497668"/>
        </w:sdtPr>
        <w:sdtEndPr/>
        <w:sdtContent>
          <w:p w14:paraId="5AA7809A" w14:textId="77777777" w:rsidR="003C759C" w:rsidRDefault="003C759C">
            <w:pPr>
              <w:pStyle w:val="Footer"/>
              <w:jc w:val="right"/>
            </w:pPr>
            <w:r>
              <w:rPr>
                <w:b w:val="0"/>
                <w:bCs/>
                <w:sz w:val="24"/>
                <w:szCs w:val="24"/>
              </w:rPr>
              <w:fldChar w:fldCharType="begin"/>
            </w:r>
            <w:r>
              <w:rPr>
                <w:bCs/>
              </w:rPr>
              <w:instrText xml:space="preserve"> PAGE </w:instrText>
            </w:r>
            <w:r>
              <w:rPr>
                <w:b w:val="0"/>
                <w:bCs/>
                <w:sz w:val="24"/>
                <w:szCs w:val="24"/>
              </w:rPr>
              <w:fldChar w:fldCharType="separate"/>
            </w:r>
            <w:r>
              <w:rPr>
                <w:bCs/>
                <w:noProof/>
              </w:rPr>
              <w:t>1</w:t>
            </w:r>
            <w:r>
              <w:rPr>
                <w:b w:val="0"/>
                <w:bCs/>
                <w:sz w:val="24"/>
                <w:szCs w:val="24"/>
              </w:rPr>
              <w:fldChar w:fldCharType="end"/>
            </w:r>
            <w:r>
              <w:t>/</w:t>
            </w:r>
            <w:r>
              <w:rPr>
                <w:b w:val="0"/>
                <w:bCs/>
                <w:sz w:val="24"/>
                <w:szCs w:val="24"/>
              </w:rPr>
              <w:fldChar w:fldCharType="begin"/>
            </w:r>
            <w:r>
              <w:rPr>
                <w:bCs/>
              </w:rPr>
              <w:instrText xml:space="preserve"> NUMPAGES  </w:instrText>
            </w:r>
            <w:r>
              <w:rPr>
                <w:b w:val="0"/>
                <w:bCs/>
                <w:sz w:val="24"/>
                <w:szCs w:val="24"/>
              </w:rPr>
              <w:fldChar w:fldCharType="separate"/>
            </w:r>
            <w:r>
              <w:rPr>
                <w:bCs/>
                <w:noProof/>
              </w:rPr>
              <w:t>6</w:t>
            </w:r>
            <w:r>
              <w:rPr>
                <w:b w:val="0"/>
                <w:bCs/>
                <w:sz w:val="24"/>
                <w:szCs w:val="24"/>
              </w:rPr>
              <w:fldChar w:fldCharType="end"/>
            </w:r>
          </w:p>
        </w:sdtContent>
      </w:sdt>
    </w:sdtContent>
  </w:sdt>
  <w:p w14:paraId="66FD725A" w14:textId="77777777" w:rsidR="003C759C" w:rsidRDefault="003C7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C6AEC" w14:textId="77777777" w:rsidR="00DA6836" w:rsidRDefault="00DA6836">
      <w:pPr>
        <w:spacing w:after="0" w:line="240" w:lineRule="auto"/>
      </w:pPr>
      <w:r>
        <w:separator/>
      </w:r>
    </w:p>
  </w:footnote>
  <w:footnote w:type="continuationSeparator" w:id="0">
    <w:p w14:paraId="68D96A35" w14:textId="77777777" w:rsidR="00DA6836" w:rsidRDefault="00DA6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1654E" w14:textId="77777777" w:rsidR="003C759C" w:rsidRDefault="003C759C">
    <w:pPr>
      <w:pStyle w:val="Header"/>
      <w:pBdr>
        <w:bottom w:val="thinThickSmallGap" w:sz="24" w:space="1" w:color="auto"/>
      </w:pBdr>
      <w:rPr>
        <w:rFonts w:ascii="Arial Unicode MS" w:eastAsia="Arial Unicode MS" w:hAnsi="Arial Unicode MS" w:cs="Arial Unicode MS"/>
        <w:b/>
        <w:sz w:val="20"/>
      </w:rPr>
    </w:pPr>
    <w:r>
      <w:rPr>
        <w:rFonts w:ascii="Arial Unicode MS" w:eastAsia="Arial Unicode MS" w:hAnsi="Arial Unicode MS" w:cs="Arial Unicode MS"/>
        <w:sz w:val="20"/>
      </w:rPr>
      <w:t>Tài liệu mô tả yêu cầu nghiệp vụ</w:t>
    </w:r>
    <w:r>
      <w:rPr>
        <w:rFonts w:ascii="Arial Unicode MS" w:eastAsia="Arial Unicode MS" w:hAnsi="Arial Unicode MS" w:cs="Arial Unicode MS"/>
        <w:sz w:val="20"/>
      </w:rPr>
      <w:tab/>
    </w:r>
    <w:r>
      <w:rPr>
        <w:rFonts w:ascii="Arial Unicode MS" w:eastAsia="Arial Unicode MS" w:hAnsi="Arial Unicode MS" w:cs="Arial Unicode MS"/>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0903"/>
    <w:multiLevelType w:val="hybridMultilevel"/>
    <w:tmpl w:val="AEEC41D0"/>
    <w:lvl w:ilvl="0" w:tplc="0409000D">
      <w:start w:val="1"/>
      <w:numFmt w:val="bullet"/>
      <w:lvlText w:val=""/>
      <w:lvlJc w:val="left"/>
      <w:pPr>
        <w:ind w:left="886" w:hanging="360"/>
      </w:pPr>
      <w:rPr>
        <w:rFonts w:ascii="Wingdings" w:hAnsi="Wingdings"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1" w15:restartNumberingAfterBreak="0">
    <w:nsid w:val="00777243"/>
    <w:multiLevelType w:val="hybridMultilevel"/>
    <w:tmpl w:val="658AFA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4E"/>
    <w:multiLevelType w:val="hybridMultilevel"/>
    <w:tmpl w:val="C3D4456E"/>
    <w:lvl w:ilvl="0" w:tplc="2922829C">
      <w:start w:val="1"/>
      <w:numFmt w:val="bullet"/>
      <w:lvlText w:val=""/>
      <w:lvlJc w:val="left"/>
      <w:pPr>
        <w:ind w:left="1201"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B7150"/>
    <w:multiLevelType w:val="hybridMultilevel"/>
    <w:tmpl w:val="933AC2B6"/>
    <w:lvl w:ilvl="0" w:tplc="53A2F3D0">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823C4"/>
    <w:multiLevelType w:val="hybridMultilevel"/>
    <w:tmpl w:val="D5F49C50"/>
    <w:lvl w:ilvl="0" w:tplc="04090009">
      <w:start w:val="1"/>
      <w:numFmt w:val="bullet"/>
      <w:lvlText w:val=""/>
      <w:lvlJc w:val="left"/>
      <w:pPr>
        <w:ind w:left="886" w:hanging="360"/>
      </w:pPr>
      <w:rPr>
        <w:rFonts w:ascii="Wingdings" w:hAnsi="Wingdings"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5" w15:restartNumberingAfterBreak="0">
    <w:nsid w:val="09053797"/>
    <w:multiLevelType w:val="multilevel"/>
    <w:tmpl w:val="A36C0506"/>
    <w:lvl w:ilvl="0">
      <w:start w:val="33"/>
      <w:numFmt w:val="bullet"/>
      <w:lvlText w:val="-"/>
      <w:lvlJc w:val="left"/>
      <w:pPr>
        <w:ind w:left="720" w:hanging="360"/>
      </w:pPr>
      <w:rPr>
        <w:rFonts w:ascii="Arial Unicode MS" w:eastAsia="Arial Unicode MS" w:hAnsi="Arial Unicode MS" w:hint="eastAsia"/>
        <w:b w:val="0"/>
      </w:r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A4C319B"/>
    <w:multiLevelType w:val="hybridMultilevel"/>
    <w:tmpl w:val="A60EE1D8"/>
    <w:lvl w:ilvl="0" w:tplc="14882280">
      <w:start w:val="1"/>
      <w:numFmt w:val="bullet"/>
      <w:lvlText w:val=""/>
      <w:lvlJc w:val="left"/>
      <w:pPr>
        <w:ind w:left="1890" w:hanging="360"/>
      </w:pPr>
      <w:rPr>
        <w:rFonts w:ascii="Wingdings 2" w:hAnsi="Wingdings 2"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0BE454D6"/>
    <w:multiLevelType w:val="hybridMultilevel"/>
    <w:tmpl w:val="F4A4DAA4"/>
    <w:lvl w:ilvl="0" w:tplc="F26A8D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E0F0CFE"/>
    <w:multiLevelType w:val="hybridMultilevel"/>
    <w:tmpl w:val="2946B3B0"/>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0E8E01A5"/>
    <w:multiLevelType w:val="hybridMultilevel"/>
    <w:tmpl w:val="80248188"/>
    <w:lvl w:ilvl="0" w:tplc="14882280">
      <w:start w:val="1"/>
      <w:numFmt w:val="bullet"/>
      <w:lvlText w:val=""/>
      <w:lvlJc w:val="left"/>
      <w:pPr>
        <w:ind w:left="1800" w:hanging="360"/>
      </w:pPr>
      <w:rPr>
        <w:rFonts w:ascii="Wingdings 2" w:hAnsi="Wingdings 2"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1AC3201"/>
    <w:multiLevelType w:val="multilevel"/>
    <w:tmpl w:val="4A761D6C"/>
    <w:lvl w:ilvl="0">
      <w:start w:val="1"/>
      <w:numFmt w:val="bullet"/>
      <w:lvlText w:val=""/>
      <w:lvlJc w:val="left"/>
      <w:pPr>
        <w:ind w:left="922" w:hanging="360"/>
      </w:pPr>
      <w:rPr>
        <w:rFonts w:ascii="Wingdings" w:hAnsi="Wingdings" w:hint="default"/>
      </w:rPr>
    </w:lvl>
    <w:lvl w:ilvl="1">
      <w:start w:val="1"/>
      <w:numFmt w:val="lowerLetter"/>
      <w:lvlText w:val="%2."/>
      <w:lvlJc w:val="left"/>
      <w:pPr>
        <w:ind w:left="1350" w:hanging="360"/>
      </w:pPr>
      <w:rPr>
        <w:rFonts w:hint="default"/>
        <w:b/>
      </w:rPr>
    </w:lvl>
    <w:lvl w:ilvl="2" w:tentative="1">
      <w:start w:val="1"/>
      <w:numFmt w:val="decimal"/>
      <w:isLgl/>
      <w:lvlText w:val="%1.%2.%3."/>
      <w:lvlJc w:val="left"/>
      <w:pPr>
        <w:ind w:left="2138" w:hanging="720"/>
      </w:pPr>
      <w:rPr>
        <w:rFonts w:hint="default"/>
      </w:rPr>
    </w:lvl>
    <w:lvl w:ilvl="3" w:tentative="1">
      <w:start w:val="1"/>
      <w:numFmt w:val="decimal"/>
      <w:isLgl/>
      <w:lvlText w:val="%1.%2.%3.%4."/>
      <w:lvlJc w:val="left"/>
      <w:pPr>
        <w:ind w:left="2926" w:hanging="1080"/>
      </w:pPr>
      <w:rPr>
        <w:rFonts w:hint="default"/>
      </w:rPr>
    </w:lvl>
    <w:lvl w:ilvl="4" w:tentative="1">
      <w:start w:val="1"/>
      <w:numFmt w:val="decimal"/>
      <w:isLgl/>
      <w:lvlText w:val="%1.%2.%3.%4.%5."/>
      <w:lvlJc w:val="left"/>
      <w:pPr>
        <w:ind w:left="3714" w:hanging="1440"/>
      </w:pPr>
      <w:rPr>
        <w:rFonts w:hint="default"/>
      </w:rPr>
    </w:lvl>
    <w:lvl w:ilvl="5" w:tentative="1">
      <w:start w:val="1"/>
      <w:numFmt w:val="decimal"/>
      <w:isLgl/>
      <w:lvlText w:val="%1.%2.%3.%4.%5.%6."/>
      <w:lvlJc w:val="left"/>
      <w:pPr>
        <w:ind w:left="4142" w:hanging="1440"/>
      </w:pPr>
      <w:rPr>
        <w:rFonts w:hint="default"/>
      </w:rPr>
    </w:lvl>
    <w:lvl w:ilvl="6" w:tentative="1">
      <w:start w:val="1"/>
      <w:numFmt w:val="decimal"/>
      <w:isLgl/>
      <w:lvlText w:val="%1.%2.%3.%4.%5.%6.%7."/>
      <w:lvlJc w:val="left"/>
      <w:pPr>
        <w:ind w:left="4930" w:hanging="1800"/>
      </w:pPr>
      <w:rPr>
        <w:rFonts w:hint="default"/>
      </w:rPr>
    </w:lvl>
    <w:lvl w:ilvl="7" w:tentative="1">
      <w:start w:val="1"/>
      <w:numFmt w:val="decimal"/>
      <w:isLgl/>
      <w:lvlText w:val="%1.%2.%3.%4.%5.%6.%7.%8."/>
      <w:lvlJc w:val="left"/>
      <w:pPr>
        <w:ind w:left="5718" w:hanging="2160"/>
      </w:pPr>
      <w:rPr>
        <w:rFonts w:hint="default"/>
      </w:rPr>
    </w:lvl>
    <w:lvl w:ilvl="8" w:tentative="1">
      <w:start w:val="1"/>
      <w:numFmt w:val="decimal"/>
      <w:isLgl/>
      <w:lvlText w:val="%1.%2.%3.%4.%5.%6.%7.%8.%9."/>
      <w:lvlJc w:val="left"/>
      <w:pPr>
        <w:ind w:left="6146" w:hanging="2160"/>
      </w:pPr>
      <w:rPr>
        <w:rFonts w:hint="default"/>
      </w:rPr>
    </w:lvl>
  </w:abstractNum>
  <w:abstractNum w:abstractNumId="11" w15:restartNumberingAfterBreak="0">
    <w:nsid w:val="160D265A"/>
    <w:multiLevelType w:val="hybridMultilevel"/>
    <w:tmpl w:val="29B6B364"/>
    <w:lvl w:ilvl="0" w:tplc="14882280">
      <w:start w:val="1"/>
      <w:numFmt w:val="bullet"/>
      <w:lvlText w:val=""/>
      <w:lvlJc w:val="left"/>
      <w:pPr>
        <w:ind w:left="1800" w:hanging="360"/>
      </w:pPr>
      <w:rPr>
        <w:rFonts w:ascii="Wingdings 2" w:hAnsi="Wingdings 2"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A5F7520"/>
    <w:multiLevelType w:val="hybridMultilevel"/>
    <w:tmpl w:val="3ADC84A6"/>
    <w:lvl w:ilvl="0" w:tplc="0409000D">
      <w:start w:val="1"/>
      <w:numFmt w:val="bullet"/>
      <w:lvlText w:val=""/>
      <w:lvlJc w:val="left"/>
      <w:pPr>
        <w:ind w:left="886" w:hanging="360"/>
      </w:pPr>
      <w:rPr>
        <w:rFonts w:ascii="Wingdings" w:hAnsi="Wingdings"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13" w15:restartNumberingAfterBreak="0">
    <w:nsid w:val="1F705532"/>
    <w:multiLevelType w:val="hybridMultilevel"/>
    <w:tmpl w:val="3B46363C"/>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4" w15:restartNumberingAfterBreak="0">
    <w:nsid w:val="206457D9"/>
    <w:multiLevelType w:val="hybridMultilevel"/>
    <w:tmpl w:val="B3B4A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862286"/>
    <w:multiLevelType w:val="hybridMultilevel"/>
    <w:tmpl w:val="49906C7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15:restartNumberingAfterBreak="0">
    <w:nsid w:val="22C5281C"/>
    <w:multiLevelType w:val="hybridMultilevel"/>
    <w:tmpl w:val="5514446E"/>
    <w:lvl w:ilvl="0" w:tplc="A984AFEC">
      <w:start w:val="1"/>
      <w:numFmt w:val="decimal"/>
      <w:lvlText w:val="%1"/>
      <w:lvlJc w:val="left"/>
      <w:pPr>
        <w:ind w:left="54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2D7A6753"/>
    <w:multiLevelType w:val="hybridMultilevel"/>
    <w:tmpl w:val="0F6C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0C4F3B"/>
    <w:multiLevelType w:val="hybridMultilevel"/>
    <w:tmpl w:val="A8287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28A25EC"/>
    <w:multiLevelType w:val="hybridMultilevel"/>
    <w:tmpl w:val="ED50B23C"/>
    <w:lvl w:ilvl="0" w:tplc="53A2F3D0">
      <w:numFmt w:val="bullet"/>
      <w:lvlText w:val="-"/>
      <w:lvlJc w:val="left"/>
      <w:pPr>
        <w:ind w:left="1890" w:hanging="360"/>
      </w:pPr>
      <w:rPr>
        <w:rFonts w:ascii="Arial Unicode MS" w:eastAsia="Arial Unicode MS" w:hAnsi="Arial Unicode MS" w:cs="Arial Unicode MS" w:hint="eastAsia"/>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329B1116"/>
    <w:multiLevelType w:val="multilevel"/>
    <w:tmpl w:val="6A4A0C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3AE625B"/>
    <w:multiLevelType w:val="hybridMultilevel"/>
    <w:tmpl w:val="1F6E06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6A21307"/>
    <w:multiLevelType w:val="hybridMultilevel"/>
    <w:tmpl w:val="3D541596"/>
    <w:lvl w:ilvl="0" w:tplc="14882280">
      <w:start w:val="1"/>
      <w:numFmt w:val="bullet"/>
      <w:lvlText w:val=""/>
      <w:lvlJc w:val="left"/>
      <w:pPr>
        <w:ind w:left="1860" w:hanging="360"/>
      </w:pPr>
      <w:rPr>
        <w:rFonts w:ascii="Wingdings 2" w:hAnsi="Wingdings 2"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3" w15:restartNumberingAfterBreak="0">
    <w:nsid w:val="39286CB1"/>
    <w:multiLevelType w:val="hybridMultilevel"/>
    <w:tmpl w:val="1CB499B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4" w15:restartNumberingAfterBreak="0">
    <w:nsid w:val="3C640D0F"/>
    <w:multiLevelType w:val="hybridMultilevel"/>
    <w:tmpl w:val="46C0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CE2D7F"/>
    <w:multiLevelType w:val="multilevel"/>
    <w:tmpl w:val="9434250A"/>
    <w:lvl w:ilvl="0">
      <w:start w:val="1"/>
      <w:numFmt w:val="bullet"/>
      <w:lvlText w:val="-"/>
      <w:lvlJc w:val="left"/>
      <w:pPr>
        <w:ind w:left="720" w:hanging="360"/>
      </w:pPr>
      <w:rPr>
        <w:rFonts w:ascii="Arial Unicode MS" w:eastAsia="Arial Unicode MS" w:hAnsi="Arial Unicode MS" w:hint="eastAsia"/>
        <w:b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b/>
      </w:rPr>
    </w:lvl>
    <w:lvl w:ilvl="4">
      <w:start w:val="2"/>
      <w:numFmt w:val="upperLetter"/>
      <w:lvlText w:val="%5."/>
      <w:lvlJc w:val="left"/>
      <w:pPr>
        <w:ind w:left="3600" w:hanging="360"/>
      </w:pPr>
      <w:rPr>
        <w:rFonts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405F4E58"/>
    <w:multiLevelType w:val="hybridMultilevel"/>
    <w:tmpl w:val="B3E016E0"/>
    <w:lvl w:ilvl="0" w:tplc="89D6374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46EB5BCD"/>
    <w:multiLevelType w:val="hybridMultilevel"/>
    <w:tmpl w:val="181C32EC"/>
    <w:lvl w:ilvl="0" w:tplc="20A0F2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4E6B55"/>
    <w:multiLevelType w:val="hybridMultilevel"/>
    <w:tmpl w:val="CD48C9D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9" w15:restartNumberingAfterBreak="0">
    <w:nsid w:val="4B2E777F"/>
    <w:multiLevelType w:val="hybridMultilevel"/>
    <w:tmpl w:val="076292C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D4F278F"/>
    <w:multiLevelType w:val="multilevel"/>
    <w:tmpl w:val="0A640FEC"/>
    <w:lvl w:ilvl="0">
      <w:start w:val="1"/>
      <w:numFmt w:val="decimal"/>
      <w:lvlText w:val="%1."/>
      <w:lvlJc w:val="left"/>
      <w:pPr>
        <w:ind w:left="360" w:hanging="360"/>
      </w:pPr>
      <w:rPr>
        <w:rFonts w:hint="default"/>
      </w:rPr>
    </w:lvl>
    <w:lvl w:ilvl="1">
      <w:start w:val="2"/>
      <w:numFmt w:val="decimal"/>
      <w:lvlText w:val="%2.4"/>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F2054AC"/>
    <w:multiLevelType w:val="multilevel"/>
    <w:tmpl w:val="7FDCAD8E"/>
    <w:lvl w:ilvl="0">
      <w:start w:val="1"/>
      <w:numFmt w:val="decimal"/>
      <w:lvlText w:val="%1."/>
      <w:lvlJc w:val="left"/>
      <w:pPr>
        <w:ind w:left="360" w:hanging="360"/>
      </w:pPr>
      <w:rPr>
        <w:rFonts w:hint="default"/>
      </w:rPr>
    </w:lvl>
    <w:lvl w:ilvl="1">
      <w:start w:val="2"/>
      <w:numFmt w:val="decimal"/>
      <w:lvlText w:val="%2.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3646818"/>
    <w:multiLevelType w:val="hybridMultilevel"/>
    <w:tmpl w:val="F198D812"/>
    <w:lvl w:ilvl="0" w:tplc="03EA6750">
      <w:numFmt w:val="bullet"/>
      <w:lvlText w:val=""/>
      <w:lvlJc w:val="left"/>
      <w:pPr>
        <w:ind w:left="1800" w:hanging="360"/>
      </w:pPr>
      <w:rPr>
        <w:rFonts w:ascii="Wingdings" w:eastAsia="Arial Unicode MS" w:hAnsi="Wingdings" w:cs="Arial Unicode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6A7038B"/>
    <w:multiLevelType w:val="hybridMultilevel"/>
    <w:tmpl w:val="4F0AB77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9F675C"/>
    <w:multiLevelType w:val="hybridMultilevel"/>
    <w:tmpl w:val="ED347C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5DF25ADD"/>
    <w:multiLevelType w:val="hybridMultilevel"/>
    <w:tmpl w:val="274CE424"/>
    <w:lvl w:ilvl="0" w:tplc="331ABC94">
      <w:numFmt w:val="bullet"/>
      <w:lvlText w:val=""/>
      <w:lvlJc w:val="left"/>
      <w:pPr>
        <w:ind w:left="720" w:hanging="360"/>
      </w:pPr>
      <w:rPr>
        <w:rFonts w:ascii="Wingdings" w:eastAsia="Arial Unicode MS" w:hAnsi="Wingding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801C8E"/>
    <w:multiLevelType w:val="hybridMultilevel"/>
    <w:tmpl w:val="5678C8CA"/>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841E5C"/>
    <w:multiLevelType w:val="hybridMultilevel"/>
    <w:tmpl w:val="AAE834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924489C"/>
    <w:multiLevelType w:val="multilevel"/>
    <w:tmpl w:val="02A48756"/>
    <w:lvl w:ilvl="0">
      <w:start w:val="1"/>
      <w:numFmt w:val="upperRoman"/>
      <w:pStyle w:val="Heading1"/>
      <w:lvlText w:val="%1."/>
      <w:lvlJc w:val="right"/>
      <w:pPr>
        <w:ind w:left="360" w:hanging="360"/>
      </w:pPr>
      <w:rPr>
        <w:rFonts w:hint="default"/>
      </w:rPr>
    </w:lvl>
    <w:lvl w:ilvl="1">
      <w:start w:val="1"/>
      <w:numFmt w:val="decimal"/>
      <w:isLgl/>
      <w:lvlText w:val="%1.%2."/>
      <w:lvlJc w:val="left"/>
      <w:pPr>
        <w:ind w:left="1148" w:hanging="720"/>
      </w:pPr>
      <w:rPr>
        <w:rFonts w:hint="default"/>
        <w:b/>
      </w:rPr>
    </w:lvl>
    <w:lvl w:ilvl="2">
      <w:start w:val="1"/>
      <w:numFmt w:val="decimal"/>
      <w:isLgl/>
      <w:lvlText w:val="%1.%2.%3."/>
      <w:lvlJc w:val="left"/>
      <w:pPr>
        <w:ind w:left="1576" w:hanging="720"/>
      </w:pPr>
      <w:rPr>
        <w:rFonts w:hint="default"/>
      </w:rPr>
    </w:lvl>
    <w:lvl w:ilvl="3">
      <w:start w:val="1"/>
      <w:numFmt w:val="decimal"/>
      <w:isLgl/>
      <w:lvlText w:val="%1.%2.%3.%4."/>
      <w:lvlJc w:val="left"/>
      <w:pPr>
        <w:ind w:left="2364" w:hanging="1080"/>
      </w:pPr>
      <w:rPr>
        <w:rFonts w:hint="default"/>
      </w:rPr>
    </w:lvl>
    <w:lvl w:ilvl="4">
      <w:start w:val="1"/>
      <w:numFmt w:val="decimal"/>
      <w:isLgl/>
      <w:lvlText w:val="%1.%2.%3.%4.%5."/>
      <w:lvlJc w:val="left"/>
      <w:pPr>
        <w:ind w:left="3152" w:hanging="1440"/>
      </w:pPr>
      <w:rPr>
        <w:rFonts w:hint="default"/>
      </w:rPr>
    </w:lvl>
    <w:lvl w:ilvl="5">
      <w:start w:val="1"/>
      <w:numFmt w:val="decimal"/>
      <w:isLgl/>
      <w:lvlText w:val="%1.%2.%3.%4.%5.%6."/>
      <w:lvlJc w:val="left"/>
      <w:pPr>
        <w:ind w:left="3580" w:hanging="1440"/>
      </w:pPr>
      <w:rPr>
        <w:rFonts w:hint="default"/>
      </w:rPr>
    </w:lvl>
    <w:lvl w:ilvl="6">
      <w:start w:val="1"/>
      <w:numFmt w:val="decimal"/>
      <w:isLgl/>
      <w:lvlText w:val="%1.%2.%3.%4.%5.%6.%7."/>
      <w:lvlJc w:val="left"/>
      <w:pPr>
        <w:ind w:left="4368" w:hanging="1800"/>
      </w:pPr>
      <w:rPr>
        <w:rFonts w:hint="default"/>
      </w:rPr>
    </w:lvl>
    <w:lvl w:ilvl="7">
      <w:start w:val="1"/>
      <w:numFmt w:val="decimal"/>
      <w:isLgl/>
      <w:lvlText w:val="%1.%2.%3.%4.%5.%6.%7.%8."/>
      <w:lvlJc w:val="left"/>
      <w:pPr>
        <w:ind w:left="5156" w:hanging="2160"/>
      </w:pPr>
      <w:rPr>
        <w:rFonts w:hint="default"/>
      </w:rPr>
    </w:lvl>
    <w:lvl w:ilvl="8">
      <w:start w:val="1"/>
      <w:numFmt w:val="decimal"/>
      <w:isLgl/>
      <w:lvlText w:val="%1.%2.%3.%4.%5.%6.%7.%8.%9."/>
      <w:lvlJc w:val="left"/>
      <w:pPr>
        <w:ind w:left="5584" w:hanging="2160"/>
      </w:pPr>
      <w:rPr>
        <w:rFonts w:hint="default"/>
      </w:rPr>
    </w:lvl>
  </w:abstractNum>
  <w:abstractNum w:abstractNumId="39" w15:restartNumberingAfterBreak="0">
    <w:nsid w:val="6BEA4220"/>
    <w:multiLevelType w:val="multilevel"/>
    <w:tmpl w:val="F5FC862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0E145F0"/>
    <w:multiLevelType w:val="hybridMultilevel"/>
    <w:tmpl w:val="9C784C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D82AD2"/>
    <w:multiLevelType w:val="hybridMultilevel"/>
    <w:tmpl w:val="EDF0DA02"/>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68F0EEC"/>
    <w:multiLevelType w:val="hybridMultilevel"/>
    <w:tmpl w:val="2F4A76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FC387F"/>
    <w:multiLevelType w:val="hybridMultilevel"/>
    <w:tmpl w:val="5C907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AD196E"/>
    <w:multiLevelType w:val="hybridMultilevel"/>
    <w:tmpl w:val="5268ED18"/>
    <w:lvl w:ilvl="0" w:tplc="3FD43798">
      <w:start w:val="2"/>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38"/>
  </w:num>
  <w:num w:numId="2">
    <w:abstractNumId w:val="25"/>
  </w:num>
  <w:num w:numId="3">
    <w:abstractNumId w:val="10"/>
  </w:num>
  <w:num w:numId="4">
    <w:abstractNumId w:val="36"/>
  </w:num>
  <w:num w:numId="5">
    <w:abstractNumId w:val="19"/>
  </w:num>
  <w:num w:numId="6">
    <w:abstractNumId w:val="33"/>
  </w:num>
  <w:num w:numId="7">
    <w:abstractNumId w:val="20"/>
  </w:num>
  <w:num w:numId="8">
    <w:abstractNumId w:val="38"/>
  </w:num>
  <w:num w:numId="9">
    <w:abstractNumId w:val="39"/>
  </w:num>
  <w:num w:numId="10">
    <w:abstractNumId w:val="31"/>
  </w:num>
  <w:num w:numId="11">
    <w:abstractNumId w:val="30"/>
  </w:num>
  <w:num w:numId="12">
    <w:abstractNumId w:val="41"/>
  </w:num>
  <w:num w:numId="13">
    <w:abstractNumId w:val="27"/>
  </w:num>
  <w:num w:numId="14">
    <w:abstractNumId w:val="43"/>
  </w:num>
  <w:num w:numId="15">
    <w:abstractNumId w:val="6"/>
  </w:num>
  <w:num w:numId="16">
    <w:abstractNumId w:val="21"/>
  </w:num>
  <w:num w:numId="17">
    <w:abstractNumId w:val="34"/>
  </w:num>
  <w:num w:numId="18">
    <w:abstractNumId w:val="32"/>
  </w:num>
  <w:num w:numId="19">
    <w:abstractNumId w:val="38"/>
  </w:num>
  <w:num w:numId="20">
    <w:abstractNumId w:val="40"/>
  </w:num>
  <w:num w:numId="21">
    <w:abstractNumId w:val="9"/>
  </w:num>
  <w:num w:numId="22">
    <w:abstractNumId w:val="5"/>
  </w:num>
  <w:num w:numId="23">
    <w:abstractNumId w:val="11"/>
  </w:num>
  <w:num w:numId="24">
    <w:abstractNumId w:val="22"/>
  </w:num>
  <w:num w:numId="25">
    <w:abstractNumId w:val="44"/>
  </w:num>
  <w:num w:numId="26">
    <w:abstractNumId w:val="26"/>
  </w:num>
  <w:num w:numId="27">
    <w:abstractNumId w:val="8"/>
  </w:num>
  <w:num w:numId="28">
    <w:abstractNumId w:val="37"/>
  </w:num>
  <w:num w:numId="29">
    <w:abstractNumId w:val="15"/>
  </w:num>
  <w:num w:numId="30">
    <w:abstractNumId w:val="18"/>
  </w:num>
  <w:num w:numId="31">
    <w:abstractNumId w:val="1"/>
  </w:num>
  <w:num w:numId="32">
    <w:abstractNumId w:val="23"/>
  </w:num>
  <w:num w:numId="33">
    <w:abstractNumId w:val="28"/>
  </w:num>
  <w:num w:numId="34">
    <w:abstractNumId w:val="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38"/>
    <w:lvlOverride w:ilvl="0">
      <w:startOverride w:val="2"/>
    </w:lvlOverride>
    <w:lvlOverride w:ilvl="1">
      <w:startOverride w:val="2"/>
    </w:lvlOverride>
  </w:num>
  <w:num w:numId="37">
    <w:abstractNumId w:val="3"/>
  </w:num>
  <w:num w:numId="38">
    <w:abstractNumId w:val="24"/>
  </w:num>
  <w:num w:numId="39">
    <w:abstractNumId w:val="42"/>
  </w:num>
  <w:num w:numId="40">
    <w:abstractNumId w:val="16"/>
  </w:num>
  <w:num w:numId="41">
    <w:abstractNumId w:val="17"/>
  </w:num>
  <w:num w:numId="42">
    <w:abstractNumId w:val="4"/>
  </w:num>
  <w:num w:numId="43">
    <w:abstractNumId w:val="0"/>
  </w:num>
  <w:num w:numId="44">
    <w:abstractNumId w:val="35"/>
  </w:num>
  <w:num w:numId="45">
    <w:abstractNumId w:val="2"/>
  </w:num>
  <w:num w:numId="46">
    <w:abstractNumId w:val="12"/>
  </w:num>
  <w:num w:numId="47">
    <w:abstractNumId w:val="3"/>
  </w:num>
  <w:num w:numId="48">
    <w:abstractNumId w:val="13"/>
  </w:num>
  <w:num w:numId="49">
    <w:abstractNumId w:val="29"/>
  </w:num>
  <w:num w:numId="50">
    <w:abstractNumId w:val="14"/>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365_ttdvbh_004">
    <w15:presenceInfo w15:providerId="None" w15:userId="O365_ttdvbh_0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75C"/>
    <w:rsid w:val="00002473"/>
    <w:rsid w:val="00006748"/>
    <w:rsid w:val="00007617"/>
    <w:rsid w:val="00020857"/>
    <w:rsid w:val="000220B1"/>
    <w:rsid w:val="00024DE2"/>
    <w:rsid w:val="00030049"/>
    <w:rsid w:val="00030737"/>
    <w:rsid w:val="00036434"/>
    <w:rsid w:val="00036EE9"/>
    <w:rsid w:val="00051516"/>
    <w:rsid w:val="00055E6F"/>
    <w:rsid w:val="000561E3"/>
    <w:rsid w:val="00071895"/>
    <w:rsid w:val="00093FBE"/>
    <w:rsid w:val="000A13F4"/>
    <w:rsid w:val="000A3AA9"/>
    <w:rsid w:val="000B0114"/>
    <w:rsid w:val="000B2776"/>
    <w:rsid w:val="000C2E13"/>
    <w:rsid w:val="000C5527"/>
    <w:rsid w:val="000D1D2D"/>
    <w:rsid w:val="000E32D5"/>
    <w:rsid w:val="000E4D7D"/>
    <w:rsid w:val="000E5A55"/>
    <w:rsid w:val="000E6835"/>
    <w:rsid w:val="000E761F"/>
    <w:rsid w:val="000F2A17"/>
    <w:rsid w:val="000F5D20"/>
    <w:rsid w:val="001074E7"/>
    <w:rsid w:val="00107B5A"/>
    <w:rsid w:val="00125847"/>
    <w:rsid w:val="0012718A"/>
    <w:rsid w:val="00157891"/>
    <w:rsid w:val="00157CD9"/>
    <w:rsid w:val="00163544"/>
    <w:rsid w:val="00187E31"/>
    <w:rsid w:val="001960FA"/>
    <w:rsid w:val="001B2425"/>
    <w:rsid w:val="001C7122"/>
    <w:rsid w:val="001D2E39"/>
    <w:rsid w:val="001D3E1F"/>
    <w:rsid w:val="001D5E4E"/>
    <w:rsid w:val="001E002E"/>
    <w:rsid w:val="001E1138"/>
    <w:rsid w:val="001E148A"/>
    <w:rsid w:val="002000D7"/>
    <w:rsid w:val="00211A2D"/>
    <w:rsid w:val="00211CE1"/>
    <w:rsid w:val="00216611"/>
    <w:rsid w:val="00226E37"/>
    <w:rsid w:val="00230D34"/>
    <w:rsid w:val="00231661"/>
    <w:rsid w:val="00233D0D"/>
    <w:rsid w:val="00234818"/>
    <w:rsid w:val="0024019D"/>
    <w:rsid w:val="00243FB7"/>
    <w:rsid w:val="002444FC"/>
    <w:rsid w:val="00244888"/>
    <w:rsid w:val="002479FC"/>
    <w:rsid w:val="002506F3"/>
    <w:rsid w:val="00252767"/>
    <w:rsid w:val="0025475C"/>
    <w:rsid w:val="00267DE9"/>
    <w:rsid w:val="00272721"/>
    <w:rsid w:val="0027545B"/>
    <w:rsid w:val="00296D2E"/>
    <w:rsid w:val="002B1CFD"/>
    <w:rsid w:val="002B4646"/>
    <w:rsid w:val="002C0D76"/>
    <w:rsid w:val="002C4944"/>
    <w:rsid w:val="002C7BE4"/>
    <w:rsid w:val="002D15BD"/>
    <w:rsid w:val="002E08FA"/>
    <w:rsid w:val="002E5002"/>
    <w:rsid w:val="002F032D"/>
    <w:rsid w:val="002F3369"/>
    <w:rsid w:val="002F5705"/>
    <w:rsid w:val="002F62E7"/>
    <w:rsid w:val="00306EBD"/>
    <w:rsid w:val="00314B6C"/>
    <w:rsid w:val="00315B02"/>
    <w:rsid w:val="003318F0"/>
    <w:rsid w:val="0033317D"/>
    <w:rsid w:val="00334D74"/>
    <w:rsid w:val="00337C1B"/>
    <w:rsid w:val="0035303D"/>
    <w:rsid w:val="0035339C"/>
    <w:rsid w:val="00364B71"/>
    <w:rsid w:val="00367749"/>
    <w:rsid w:val="003677EF"/>
    <w:rsid w:val="00371520"/>
    <w:rsid w:val="00376383"/>
    <w:rsid w:val="00382D90"/>
    <w:rsid w:val="00385743"/>
    <w:rsid w:val="00390D82"/>
    <w:rsid w:val="00392876"/>
    <w:rsid w:val="00392EEE"/>
    <w:rsid w:val="00393041"/>
    <w:rsid w:val="003A7AC5"/>
    <w:rsid w:val="003C4E1B"/>
    <w:rsid w:val="003C6097"/>
    <w:rsid w:val="003C759C"/>
    <w:rsid w:val="003D4189"/>
    <w:rsid w:val="003D591C"/>
    <w:rsid w:val="003E5E46"/>
    <w:rsid w:val="003F2B92"/>
    <w:rsid w:val="00403136"/>
    <w:rsid w:val="004124B0"/>
    <w:rsid w:val="00413A46"/>
    <w:rsid w:val="00421758"/>
    <w:rsid w:val="00425011"/>
    <w:rsid w:val="00427286"/>
    <w:rsid w:val="00433AC1"/>
    <w:rsid w:val="004374A6"/>
    <w:rsid w:val="004442C8"/>
    <w:rsid w:val="00444319"/>
    <w:rsid w:val="0045190C"/>
    <w:rsid w:val="00452120"/>
    <w:rsid w:val="00454C80"/>
    <w:rsid w:val="004664EE"/>
    <w:rsid w:val="00467988"/>
    <w:rsid w:val="0047037C"/>
    <w:rsid w:val="00480708"/>
    <w:rsid w:val="00482E48"/>
    <w:rsid w:val="0048622D"/>
    <w:rsid w:val="00494352"/>
    <w:rsid w:val="004A544A"/>
    <w:rsid w:val="004A5FC2"/>
    <w:rsid w:val="004B17E1"/>
    <w:rsid w:val="004B5C09"/>
    <w:rsid w:val="004C4ABE"/>
    <w:rsid w:val="004D7CAC"/>
    <w:rsid w:val="004E0BAB"/>
    <w:rsid w:val="004E1647"/>
    <w:rsid w:val="004E2142"/>
    <w:rsid w:val="004E7339"/>
    <w:rsid w:val="004E79F3"/>
    <w:rsid w:val="004F5F95"/>
    <w:rsid w:val="004F7F50"/>
    <w:rsid w:val="00500028"/>
    <w:rsid w:val="005027A3"/>
    <w:rsid w:val="005113CB"/>
    <w:rsid w:val="005135ED"/>
    <w:rsid w:val="005149BC"/>
    <w:rsid w:val="005245F9"/>
    <w:rsid w:val="00524A1E"/>
    <w:rsid w:val="00524FD4"/>
    <w:rsid w:val="00534C06"/>
    <w:rsid w:val="005449A2"/>
    <w:rsid w:val="00555777"/>
    <w:rsid w:val="00571775"/>
    <w:rsid w:val="00574CF9"/>
    <w:rsid w:val="00576212"/>
    <w:rsid w:val="00587DB3"/>
    <w:rsid w:val="00597E4F"/>
    <w:rsid w:val="005A0318"/>
    <w:rsid w:val="005B5E32"/>
    <w:rsid w:val="005C0C90"/>
    <w:rsid w:val="005C1323"/>
    <w:rsid w:val="005C1B36"/>
    <w:rsid w:val="005D1806"/>
    <w:rsid w:val="005D198D"/>
    <w:rsid w:val="005E4662"/>
    <w:rsid w:val="005F3056"/>
    <w:rsid w:val="005F436B"/>
    <w:rsid w:val="005F4450"/>
    <w:rsid w:val="00602D0F"/>
    <w:rsid w:val="006119F8"/>
    <w:rsid w:val="0061509A"/>
    <w:rsid w:val="0061775D"/>
    <w:rsid w:val="00621F19"/>
    <w:rsid w:val="00625D01"/>
    <w:rsid w:val="00632CBD"/>
    <w:rsid w:val="006401E3"/>
    <w:rsid w:val="00647F86"/>
    <w:rsid w:val="0065759E"/>
    <w:rsid w:val="00664B05"/>
    <w:rsid w:val="006650A9"/>
    <w:rsid w:val="006768B5"/>
    <w:rsid w:val="00677E89"/>
    <w:rsid w:val="0068512F"/>
    <w:rsid w:val="00686D9E"/>
    <w:rsid w:val="00693D2D"/>
    <w:rsid w:val="006A0856"/>
    <w:rsid w:val="006A3E33"/>
    <w:rsid w:val="006A4DB0"/>
    <w:rsid w:val="006A5AD2"/>
    <w:rsid w:val="006A7613"/>
    <w:rsid w:val="006B5AD9"/>
    <w:rsid w:val="006B738B"/>
    <w:rsid w:val="006C1912"/>
    <w:rsid w:val="006C1FDD"/>
    <w:rsid w:val="006C3911"/>
    <w:rsid w:val="006C4437"/>
    <w:rsid w:val="006C65E3"/>
    <w:rsid w:val="006D159B"/>
    <w:rsid w:val="006E0132"/>
    <w:rsid w:val="006E27F3"/>
    <w:rsid w:val="006E3E3B"/>
    <w:rsid w:val="006F4ADC"/>
    <w:rsid w:val="006F51FC"/>
    <w:rsid w:val="00701F0A"/>
    <w:rsid w:val="00702DE3"/>
    <w:rsid w:val="00704181"/>
    <w:rsid w:val="007114D0"/>
    <w:rsid w:val="0071191D"/>
    <w:rsid w:val="0071596C"/>
    <w:rsid w:val="007305D1"/>
    <w:rsid w:val="007439FB"/>
    <w:rsid w:val="00744CB5"/>
    <w:rsid w:val="00746012"/>
    <w:rsid w:val="007507DE"/>
    <w:rsid w:val="00750883"/>
    <w:rsid w:val="00752806"/>
    <w:rsid w:val="00754C54"/>
    <w:rsid w:val="00756317"/>
    <w:rsid w:val="00764512"/>
    <w:rsid w:val="00766F81"/>
    <w:rsid w:val="0077422D"/>
    <w:rsid w:val="0077597D"/>
    <w:rsid w:val="00775EA5"/>
    <w:rsid w:val="0079132E"/>
    <w:rsid w:val="00794D22"/>
    <w:rsid w:val="007A4A36"/>
    <w:rsid w:val="007B0A20"/>
    <w:rsid w:val="007B36D6"/>
    <w:rsid w:val="007C7CC3"/>
    <w:rsid w:val="007D4CF5"/>
    <w:rsid w:val="007F40E8"/>
    <w:rsid w:val="007F4A95"/>
    <w:rsid w:val="0080370C"/>
    <w:rsid w:val="008052C7"/>
    <w:rsid w:val="00807829"/>
    <w:rsid w:val="00807DD2"/>
    <w:rsid w:val="0081090D"/>
    <w:rsid w:val="00810A37"/>
    <w:rsid w:val="00813ABD"/>
    <w:rsid w:val="00816CAC"/>
    <w:rsid w:val="00821233"/>
    <w:rsid w:val="0083187E"/>
    <w:rsid w:val="00833CD3"/>
    <w:rsid w:val="00841574"/>
    <w:rsid w:val="008522AE"/>
    <w:rsid w:val="0085535F"/>
    <w:rsid w:val="0086250D"/>
    <w:rsid w:val="00866E6A"/>
    <w:rsid w:val="00867BC9"/>
    <w:rsid w:val="0087159D"/>
    <w:rsid w:val="00876666"/>
    <w:rsid w:val="00876B0C"/>
    <w:rsid w:val="00882AAB"/>
    <w:rsid w:val="008904A2"/>
    <w:rsid w:val="0089362F"/>
    <w:rsid w:val="0089446F"/>
    <w:rsid w:val="0089487F"/>
    <w:rsid w:val="008A0695"/>
    <w:rsid w:val="008B0F46"/>
    <w:rsid w:val="008B2406"/>
    <w:rsid w:val="008B5054"/>
    <w:rsid w:val="008B5FF6"/>
    <w:rsid w:val="008C1B05"/>
    <w:rsid w:val="008D30AB"/>
    <w:rsid w:val="008E6FFF"/>
    <w:rsid w:val="008F2375"/>
    <w:rsid w:val="008F3977"/>
    <w:rsid w:val="008F624C"/>
    <w:rsid w:val="008F67C1"/>
    <w:rsid w:val="0090558F"/>
    <w:rsid w:val="00905597"/>
    <w:rsid w:val="00911850"/>
    <w:rsid w:val="00915444"/>
    <w:rsid w:val="009227BA"/>
    <w:rsid w:val="00927BB7"/>
    <w:rsid w:val="00932CEC"/>
    <w:rsid w:val="00934DC8"/>
    <w:rsid w:val="0094258F"/>
    <w:rsid w:val="009512F5"/>
    <w:rsid w:val="00954E41"/>
    <w:rsid w:val="009567E0"/>
    <w:rsid w:val="00960091"/>
    <w:rsid w:val="009610F9"/>
    <w:rsid w:val="00967865"/>
    <w:rsid w:val="00976C33"/>
    <w:rsid w:val="00983799"/>
    <w:rsid w:val="00984A57"/>
    <w:rsid w:val="00993BB7"/>
    <w:rsid w:val="009B0CFB"/>
    <w:rsid w:val="009C03C8"/>
    <w:rsid w:val="009D05BD"/>
    <w:rsid w:val="009D1917"/>
    <w:rsid w:val="009D44E1"/>
    <w:rsid w:val="009D6C61"/>
    <w:rsid w:val="009E2015"/>
    <w:rsid w:val="009E4953"/>
    <w:rsid w:val="009E5FE3"/>
    <w:rsid w:val="009F4025"/>
    <w:rsid w:val="009F50E4"/>
    <w:rsid w:val="00A10944"/>
    <w:rsid w:val="00A10B92"/>
    <w:rsid w:val="00A13B3D"/>
    <w:rsid w:val="00A20170"/>
    <w:rsid w:val="00A21497"/>
    <w:rsid w:val="00A222ED"/>
    <w:rsid w:val="00A247D1"/>
    <w:rsid w:val="00A4344A"/>
    <w:rsid w:val="00A44670"/>
    <w:rsid w:val="00A528AE"/>
    <w:rsid w:val="00A52C75"/>
    <w:rsid w:val="00A536AC"/>
    <w:rsid w:val="00A5548D"/>
    <w:rsid w:val="00A55F08"/>
    <w:rsid w:val="00A72A76"/>
    <w:rsid w:val="00A80EBE"/>
    <w:rsid w:val="00A82FE3"/>
    <w:rsid w:val="00A8577F"/>
    <w:rsid w:val="00A94EF7"/>
    <w:rsid w:val="00A94FB1"/>
    <w:rsid w:val="00AA5F4F"/>
    <w:rsid w:val="00AB68AF"/>
    <w:rsid w:val="00AE2D9B"/>
    <w:rsid w:val="00AE2DD2"/>
    <w:rsid w:val="00AE7EC2"/>
    <w:rsid w:val="00AF3D0B"/>
    <w:rsid w:val="00AF554C"/>
    <w:rsid w:val="00AF76A4"/>
    <w:rsid w:val="00AF7AB4"/>
    <w:rsid w:val="00B06EAC"/>
    <w:rsid w:val="00B14413"/>
    <w:rsid w:val="00B22434"/>
    <w:rsid w:val="00B23AB8"/>
    <w:rsid w:val="00B2433D"/>
    <w:rsid w:val="00B51765"/>
    <w:rsid w:val="00B542EA"/>
    <w:rsid w:val="00B6178E"/>
    <w:rsid w:val="00B74544"/>
    <w:rsid w:val="00B929F5"/>
    <w:rsid w:val="00BA00EF"/>
    <w:rsid w:val="00BA0A8A"/>
    <w:rsid w:val="00BA0ED3"/>
    <w:rsid w:val="00BA4E47"/>
    <w:rsid w:val="00BA5B92"/>
    <w:rsid w:val="00BB2018"/>
    <w:rsid w:val="00BB3AD3"/>
    <w:rsid w:val="00BD2D31"/>
    <w:rsid w:val="00BD3E20"/>
    <w:rsid w:val="00BD7DEB"/>
    <w:rsid w:val="00BE3C2C"/>
    <w:rsid w:val="00BE48B5"/>
    <w:rsid w:val="00BE64D8"/>
    <w:rsid w:val="00BF0328"/>
    <w:rsid w:val="00C02F42"/>
    <w:rsid w:val="00C301A9"/>
    <w:rsid w:val="00C336CC"/>
    <w:rsid w:val="00C3629B"/>
    <w:rsid w:val="00C36714"/>
    <w:rsid w:val="00C4143D"/>
    <w:rsid w:val="00C43AE8"/>
    <w:rsid w:val="00C46058"/>
    <w:rsid w:val="00C479D6"/>
    <w:rsid w:val="00C60FED"/>
    <w:rsid w:val="00C8014D"/>
    <w:rsid w:val="00C83B48"/>
    <w:rsid w:val="00C94FFC"/>
    <w:rsid w:val="00C95F4A"/>
    <w:rsid w:val="00CA48B6"/>
    <w:rsid w:val="00CB249D"/>
    <w:rsid w:val="00CB74E0"/>
    <w:rsid w:val="00CC6665"/>
    <w:rsid w:val="00CC6845"/>
    <w:rsid w:val="00CD1B2B"/>
    <w:rsid w:val="00CD2059"/>
    <w:rsid w:val="00CE068B"/>
    <w:rsid w:val="00CE2215"/>
    <w:rsid w:val="00CE25B4"/>
    <w:rsid w:val="00CE7142"/>
    <w:rsid w:val="00CF65E2"/>
    <w:rsid w:val="00CF6B48"/>
    <w:rsid w:val="00D069A1"/>
    <w:rsid w:val="00D07E81"/>
    <w:rsid w:val="00D10005"/>
    <w:rsid w:val="00D1568C"/>
    <w:rsid w:val="00D15C0E"/>
    <w:rsid w:val="00D2532E"/>
    <w:rsid w:val="00D25D43"/>
    <w:rsid w:val="00D36FD6"/>
    <w:rsid w:val="00D43ECE"/>
    <w:rsid w:val="00D5394F"/>
    <w:rsid w:val="00D558F8"/>
    <w:rsid w:val="00D829AE"/>
    <w:rsid w:val="00D830D6"/>
    <w:rsid w:val="00D86C8F"/>
    <w:rsid w:val="00D87915"/>
    <w:rsid w:val="00D95098"/>
    <w:rsid w:val="00D96FCD"/>
    <w:rsid w:val="00DA4965"/>
    <w:rsid w:val="00DA6836"/>
    <w:rsid w:val="00DB503E"/>
    <w:rsid w:val="00DB51AE"/>
    <w:rsid w:val="00DC3998"/>
    <w:rsid w:val="00DD7458"/>
    <w:rsid w:val="00DD7C82"/>
    <w:rsid w:val="00DE2D92"/>
    <w:rsid w:val="00DE6513"/>
    <w:rsid w:val="00DF1BDB"/>
    <w:rsid w:val="00DF310D"/>
    <w:rsid w:val="00DF62DA"/>
    <w:rsid w:val="00E03F3B"/>
    <w:rsid w:val="00E07D1C"/>
    <w:rsid w:val="00E22481"/>
    <w:rsid w:val="00E2749A"/>
    <w:rsid w:val="00E27FEE"/>
    <w:rsid w:val="00E31254"/>
    <w:rsid w:val="00E32F11"/>
    <w:rsid w:val="00E34662"/>
    <w:rsid w:val="00E34C5A"/>
    <w:rsid w:val="00E55030"/>
    <w:rsid w:val="00E56E4E"/>
    <w:rsid w:val="00E70A0E"/>
    <w:rsid w:val="00E7715C"/>
    <w:rsid w:val="00E80878"/>
    <w:rsid w:val="00E94162"/>
    <w:rsid w:val="00E94CFB"/>
    <w:rsid w:val="00E94EFA"/>
    <w:rsid w:val="00E954BB"/>
    <w:rsid w:val="00EA40EE"/>
    <w:rsid w:val="00EA761A"/>
    <w:rsid w:val="00EB2776"/>
    <w:rsid w:val="00EB778B"/>
    <w:rsid w:val="00EC527E"/>
    <w:rsid w:val="00EC6A3E"/>
    <w:rsid w:val="00ED49AD"/>
    <w:rsid w:val="00ED5A8C"/>
    <w:rsid w:val="00EF620C"/>
    <w:rsid w:val="00F0082B"/>
    <w:rsid w:val="00F029F6"/>
    <w:rsid w:val="00F14A19"/>
    <w:rsid w:val="00F158D7"/>
    <w:rsid w:val="00F173E9"/>
    <w:rsid w:val="00F20FB0"/>
    <w:rsid w:val="00F2373E"/>
    <w:rsid w:val="00F255BE"/>
    <w:rsid w:val="00F26B0D"/>
    <w:rsid w:val="00F31C29"/>
    <w:rsid w:val="00F33ECB"/>
    <w:rsid w:val="00F34F95"/>
    <w:rsid w:val="00F367B3"/>
    <w:rsid w:val="00F40E18"/>
    <w:rsid w:val="00F41873"/>
    <w:rsid w:val="00F44C38"/>
    <w:rsid w:val="00F44D3C"/>
    <w:rsid w:val="00F5438E"/>
    <w:rsid w:val="00F57DF8"/>
    <w:rsid w:val="00F641A2"/>
    <w:rsid w:val="00F653CF"/>
    <w:rsid w:val="00F67C26"/>
    <w:rsid w:val="00F80DC6"/>
    <w:rsid w:val="00F83FFB"/>
    <w:rsid w:val="00F86F35"/>
    <w:rsid w:val="00F92A9F"/>
    <w:rsid w:val="00F936F3"/>
    <w:rsid w:val="00FA2843"/>
    <w:rsid w:val="00FC64D5"/>
    <w:rsid w:val="00FC65AD"/>
    <w:rsid w:val="00FD5E37"/>
    <w:rsid w:val="00FE2A29"/>
    <w:rsid w:val="00FE4F38"/>
    <w:rsid w:val="00FF2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22980"/>
  <w15:chartTrackingRefBased/>
  <w15:docId w15:val="{98BB2635-11F6-4120-93C4-0CAC9271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75C"/>
    <w:rPr>
      <w:rFonts w:ascii="Times New Roman" w:hAnsi="Times New Roman" w:cs="Times New Roman"/>
      <w:snapToGrid w:val="0"/>
      <w:color w:val="000000"/>
      <w:sz w:val="24"/>
      <w:szCs w:val="24"/>
    </w:rPr>
  </w:style>
  <w:style w:type="paragraph" w:styleId="Heading1">
    <w:name w:val="heading 1"/>
    <w:basedOn w:val="Header"/>
    <w:next w:val="Normal"/>
    <w:link w:val="Heading1Char"/>
    <w:qFormat/>
    <w:rsid w:val="0025475C"/>
    <w:pPr>
      <w:keepNext/>
      <w:keepLines/>
      <w:numPr>
        <w:numId w:val="8"/>
      </w:numPr>
      <w:spacing w:before="240" w:after="240"/>
      <w:outlineLvl w:val="0"/>
    </w:pPr>
    <w:rPr>
      <w:rFonts w:ascii="Arial" w:eastAsia="Arial Unicode MS" w:hAnsi="Arial" w:cs="Arial"/>
      <w:b/>
      <w:bCs/>
      <w:color w:val="993300"/>
      <w:kern w:val="32"/>
      <w:sz w:val="20"/>
      <w:szCs w:val="20"/>
    </w:rPr>
  </w:style>
  <w:style w:type="paragraph" w:styleId="Heading2">
    <w:name w:val="heading 2"/>
    <w:basedOn w:val="Normal"/>
    <w:next w:val="Normal"/>
    <w:link w:val="Heading2Char"/>
    <w:qFormat/>
    <w:rsid w:val="0025475C"/>
    <w:pPr>
      <w:keepNext/>
      <w:keepLines/>
      <w:jc w:val="both"/>
      <w:outlineLvl w:val="1"/>
    </w:pPr>
    <w:rPr>
      <w:rFonts w:ascii="Arial Unicode MS" w:eastAsia="Arial Unicode MS" w:hAnsi="Arial Unicode MS" w:cs="Arial Unicode MS"/>
      <w:b/>
      <w:i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75C"/>
    <w:rPr>
      <w:rFonts w:ascii="Arial" w:eastAsia="Arial Unicode MS" w:hAnsi="Arial" w:cs="Arial"/>
      <w:b/>
      <w:bCs/>
      <w:snapToGrid w:val="0"/>
      <w:color w:val="993300"/>
      <w:kern w:val="32"/>
      <w:sz w:val="20"/>
      <w:szCs w:val="20"/>
    </w:rPr>
  </w:style>
  <w:style w:type="character" w:customStyle="1" w:styleId="Heading2Char">
    <w:name w:val="Heading 2 Char"/>
    <w:basedOn w:val="DefaultParagraphFont"/>
    <w:link w:val="Heading2"/>
    <w:rsid w:val="0025475C"/>
    <w:rPr>
      <w:rFonts w:ascii="Arial Unicode MS" w:eastAsia="Arial Unicode MS" w:hAnsi="Arial Unicode MS" w:cs="Arial Unicode MS"/>
      <w:b/>
      <w:iCs/>
      <w:snapToGrid w:val="0"/>
      <w:sz w:val="20"/>
      <w:szCs w:val="20"/>
    </w:rPr>
  </w:style>
  <w:style w:type="paragraph" w:styleId="Header">
    <w:name w:val="header"/>
    <w:basedOn w:val="Normal"/>
    <w:link w:val="HeaderChar"/>
    <w:unhideWhenUsed/>
    <w:rsid w:val="0025475C"/>
    <w:pPr>
      <w:tabs>
        <w:tab w:val="center" w:pos="4680"/>
        <w:tab w:val="right" w:pos="9360"/>
      </w:tabs>
    </w:pPr>
  </w:style>
  <w:style w:type="character" w:customStyle="1" w:styleId="HeaderChar">
    <w:name w:val="Header Char"/>
    <w:basedOn w:val="DefaultParagraphFont"/>
    <w:link w:val="Header"/>
    <w:rsid w:val="0025475C"/>
    <w:rPr>
      <w:rFonts w:ascii="Times New Roman" w:hAnsi="Times New Roman" w:cs="Times New Roman"/>
      <w:snapToGrid w:val="0"/>
      <w:color w:val="000000"/>
      <w:sz w:val="24"/>
      <w:szCs w:val="24"/>
    </w:rPr>
  </w:style>
  <w:style w:type="paragraph" w:styleId="BodyText">
    <w:name w:val="Body Text"/>
    <w:basedOn w:val="Normal"/>
    <w:link w:val="BodyTextChar"/>
    <w:uiPriority w:val="99"/>
    <w:unhideWhenUsed/>
    <w:rsid w:val="0025475C"/>
    <w:pPr>
      <w:spacing w:after="120"/>
    </w:pPr>
  </w:style>
  <w:style w:type="character" w:customStyle="1" w:styleId="BodyTextChar">
    <w:name w:val="Body Text Char"/>
    <w:basedOn w:val="DefaultParagraphFont"/>
    <w:link w:val="BodyText"/>
    <w:uiPriority w:val="99"/>
    <w:rsid w:val="0025475C"/>
    <w:rPr>
      <w:rFonts w:ascii="Times New Roman" w:hAnsi="Times New Roman" w:cs="Times New Roman"/>
      <w:snapToGrid w:val="0"/>
      <w:color w:val="000000"/>
      <w:sz w:val="24"/>
      <w:szCs w:val="24"/>
    </w:rPr>
  </w:style>
  <w:style w:type="paragraph" w:styleId="Footer">
    <w:name w:val="footer"/>
    <w:link w:val="FooterChar"/>
    <w:uiPriority w:val="99"/>
    <w:rsid w:val="0025475C"/>
    <w:pPr>
      <w:tabs>
        <w:tab w:val="center" w:pos="4536"/>
        <w:tab w:val="right" w:pos="9072"/>
      </w:tabs>
    </w:pPr>
    <w:rPr>
      <w:rFonts w:ascii=".VnArial" w:eastAsia="Times New Roman" w:hAnsi=".VnArial" w:cs="Times New Roman"/>
      <w:b/>
      <w:i/>
      <w:sz w:val="20"/>
      <w:szCs w:val="20"/>
    </w:rPr>
  </w:style>
  <w:style w:type="character" w:customStyle="1" w:styleId="FooterChar">
    <w:name w:val="Footer Char"/>
    <w:basedOn w:val="DefaultParagraphFont"/>
    <w:link w:val="Footer"/>
    <w:uiPriority w:val="99"/>
    <w:rsid w:val="0025475C"/>
    <w:rPr>
      <w:rFonts w:ascii=".VnArial" w:eastAsia="Times New Roman" w:hAnsi=".VnArial" w:cs="Times New Roman"/>
      <w:b/>
      <w:i/>
      <w:sz w:val="20"/>
      <w:szCs w:val="20"/>
    </w:rPr>
  </w:style>
  <w:style w:type="paragraph" w:styleId="NormalWeb">
    <w:name w:val="Normal (Web)"/>
    <w:basedOn w:val="Normal"/>
    <w:uiPriority w:val="99"/>
    <w:unhideWhenUsed/>
    <w:rsid w:val="0025475C"/>
    <w:pPr>
      <w:spacing w:before="100" w:beforeAutospacing="1" w:after="115"/>
    </w:pPr>
    <w:rPr>
      <w:rFonts w:eastAsia="Times New Roman"/>
      <w:snapToGrid/>
      <w:color w:val="auto"/>
    </w:rPr>
  </w:style>
  <w:style w:type="paragraph" w:styleId="TOC1">
    <w:name w:val="toc 1"/>
    <w:basedOn w:val="Normal"/>
    <w:next w:val="Normal"/>
    <w:uiPriority w:val="39"/>
    <w:rsid w:val="0025475C"/>
    <w:pPr>
      <w:widowControl w:val="0"/>
      <w:spacing w:before="120" w:after="120"/>
    </w:pPr>
    <w:rPr>
      <w:rFonts w:ascii=".VnTimeH" w:eastAsia="Times New Roman" w:hAnsi=".VnTimeH"/>
      <w:b/>
      <w:snapToGrid/>
      <w:color w:val="auto"/>
      <w:sz w:val="20"/>
      <w:szCs w:val="20"/>
    </w:rPr>
  </w:style>
  <w:style w:type="paragraph" w:styleId="TOC2">
    <w:name w:val="toc 2"/>
    <w:basedOn w:val="Normal"/>
    <w:next w:val="Normal"/>
    <w:uiPriority w:val="39"/>
    <w:rsid w:val="0025475C"/>
    <w:pPr>
      <w:widowControl w:val="0"/>
      <w:ind w:left="240"/>
    </w:pPr>
    <w:rPr>
      <w:rFonts w:eastAsia="Times New Roman"/>
      <w:snapToGrid/>
      <w:color w:val="auto"/>
      <w:sz w:val="20"/>
      <w:szCs w:val="20"/>
    </w:rPr>
  </w:style>
  <w:style w:type="character" w:styleId="Hyperlink">
    <w:name w:val="Hyperlink"/>
    <w:basedOn w:val="DefaultParagraphFont"/>
    <w:uiPriority w:val="99"/>
    <w:rsid w:val="0025475C"/>
    <w:rPr>
      <w:color w:val="0000FF"/>
      <w:u w:val="single"/>
    </w:rPr>
  </w:style>
  <w:style w:type="table" w:styleId="TableGrid">
    <w:name w:val="Table Grid"/>
    <w:basedOn w:val="TableNormal"/>
    <w:uiPriority w:val="59"/>
    <w:rsid w:val="0025475C"/>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link w:val="ListParagraphChar"/>
    <w:qFormat/>
    <w:rsid w:val="0025475C"/>
    <w:pPr>
      <w:ind w:left="720"/>
      <w:contextualSpacing/>
    </w:pPr>
    <w:rPr>
      <w:rFonts w:eastAsia="Calibri"/>
      <w:snapToGrid/>
      <w:color w:val="auto"/>
      <w:lang w:eastAsia="ja-JP"/>
    </w:rPr>
  </w:style>
  <w:style w:type="character" w:customStyle="1" w:styleId="ListParagraphChar">
    <w:name w:val="List Paragraph Char"/>
    <w:link w:val="ListParagraph1"/>
    <w:rsid w:val="0025475C"/>
    <w:rPr>
      <w:rFonts w:ascii="Times New Roman" w:eastAsia="Calibri" w:hAnsi="Times New Roman" w:cs="Times New Roman"/>
      <w:sz w:val="24"/>
      <w:szCs w:val="24"/>
      <w:lang w:eastAsia="ja-JP"/>
    </w:rPr>
  </w:style>
  <w:style w:type="paragraph" w:customStyle="1" w:styleId="DocumentTitle">
    <w:name w:val="Document Title"/>
    <w:next w:val="Normal"/>
    <w:rsid w:val="0025475C"/>
    <w:pPr>
      <w:spacing w:before="240" w:after="240"/>
      <w:jc w:val="center"/>
    </w:pPr>
    <w:rPr>
      <w:rFonts w:ascii=".VnHelvetInsH" w:eastAsia="Times New Roman" w:hAnsi=".VnHelvetInsH" w:cs="Times New Roman"/>
      <w:b/>
      <w:sz w:val="40"/>
      <w:szCs w:val="20"/>
    </w:rPr>
  </w:style>
  <w:style w:type="paragraph" w:customStyle="1" w:styleId="Bang">
    <w:name w:val="Bang"/>
    <w:basedOn w:val="Normal"/>
    <w:rsid w:val="0025475C"/>
    <w:pPr>
      <w:spacing w:before="60" w:after="60"/>
    </w:pPr>
    <w:rPr>
      <w:rFonts w:eastAsia="Times New Roman"/>
      <w:snapToGrid/>
      <w:color w:val="auto"/>
      <w:sz w:val="20"/>
      <w:szCs w:val="20"/>
    </w:rPr>
  </w:style>
  <w:style w:type="paragraph" w:customStyle="1" w:styleId="NoSpacing1">
    <w:name w:val="No Spacing1"/>
    <w:link w:val="NoSpacingChar"/>
    <w:uiPriority w:val="1"/>
    <w:qFormat/>
    <w:rsid w:val="0025475C"/>
    <w:rPr>
      <w:rFonts w:ascii="Calibri" w:eastAsia="SimSun" w:hAnsi="Calibri" w:cs="Times New Roman"/>
      <w:lang w:eastAsia="ja-JP"/>
    </w:rPr>
  </w:style>
  <w:style w:type="character" w:customStyle="1" w:styleId="NoSpacingChar">
    <w:name w:val="No Spacing Char"/>
    <w:link w:val="NoSpacing1"/>
    <w:uiPriority w:val="1"/>
    <w:qFormat/>
    <w:rsid w:val="0025475C"/>
    <w:rPr>
      <w:rFonts w:ascii="Calibri" w:eastAsia="SimSun" w:hAnsi="Calibri" w:cs="Times New Roman"/>
      <w:lang w:eastAsia="ja-JP"/>
    </w:rPr>
  </w:style>
  <w:style w:type="paragraph" w:styleId="ListParagraph">
    <w:name w:val="List Paragraph"/>
    <w:basedOn w:val="Normal"/>
    <w:uiPriority w:val="34"/>
    <w:qFormat/>
    <w:rsid w:val="006B5AD9"/>
    <w:pPr>
      <w:widowControl w:val="0"/>
      <w:suppressAutoHyphens/>
      <w:spacing w:after="0" w:line="240" w:lineRule="auto"/>
      <w:ind w:left="720"/>
      <w:contextualSpacing/>
    </w:pPr>
    <w:rPr>
      <w:rFonts w:eastAsia="Arial Unicode MS"/>
      <w:snapToGrid/>
      <w:color w:val="auto"/>
    </w:rPr>
  </w:style>
  <w:style w:type="character" w:styleId="UnresolvedMention">
    <w:name w:val="Unresolved Mention"/>
    <w:basedOn w:val="DefaultParagraphFont"/>
    <w:uiPriority w:val="99"/>
    <w:semiHidden/>
    <w:unhideWhenUsed/>
    <w:rsid w:val="0086250D"/>
    <w:rPr>
      <w:color w:val="605E5C"/>
      <w:shd w:val="clear" w:color="auto" w:fill="E1DFDD"/>
    </w:rPr>
  </w:style>
  <w:style w:type="character" w:customStyle="1" w:styleId="aui-icon2">
    <w:name w:val="aui-icon2"/>
    <w:basedOn w:val="DefaultParagraphFont"/>
    <w:rsid w:val="0086250D"/>
    <w:rPr>
      <w:bdr w:val="none" w:sz="0" w:space="0" w:color="auto" w:frame="1"/>
    </w:rPr>
  </w:style>
  <w:style w:type="paragraph" w:customStyle="1" w:styleId="qeqw">
    <w:name w:val="qeqw"/>
    <w:basedOn w:val="Heading2"/>
    <w:link w:val="qeqwChar"/>
    <w:qFormat/>
    <w:rsid w:val="00E31254"/>
  </w:style>
  <w:style w:type="character" w:customStyle="1" w:styleId="qeqwChar">
    <w:name w:val="qeqw Char"/>
    <w:basedOn w:val="Heading2Char"/>
    <w:link w:val="qeqw"/>
    <w:rsid w:val="00E31254"/>
    <w:rPr>
      <w:rFonts w:ascii="Arial Unicode MS" w:eastAsia="Arial Unicode MS" w:hAnsi="Arial Unicode MS" w:cs="Arial Unicode MS"/>
      <w:b/>
      <w:iCs/>
      <w:snapToGrid w:val="0"/>
      <w:sz w:val="20"/>
      <w:szCs w:val="20"/>
    </w:rPr>
  </w:style>
  <w:style w:type="paragraph" w:styleId="BalloonText">
    <w:name w:val="Balloon Text"/>
    <w:basedOn w:val="Normal"/>
    <w:link w:val="BalloonTextChar"/>
    <w:uiPriority w:val="99"/>
    <w:semiHidden/>
    <w:unhideWhenUsed/>
    <w:rsid w:val="00625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D01"/>
    <w:rPr>
      <w:rFonts w:ascii="Segoe UI" w:hAnsi="Segoe UI" w:cs="Segoe UI"/>
      <w:snapToGrid w:val="0"/>
      <w:color w:val="000000"/>
      <w:sz w:val="18"/>
      <w:szCs w:val="18"/>
    </w:rPr>
  </w:style>
  <w:style w:type="character" w:styleId="CommentReference">
    <w:name w:val="annotation reference"/>
    <w:basedOn w:val="DefaultParagraphFont"/>
    <w:uiPriority w:val="99"/>
    <w:semiHidden/>
    <w:unhideWhenUsed/>
    <w:rsid w:val="00794D22"/>
    <w:rPr>
      <w:sz w:val="16"/>
      <w:szCs w:val="16"/>
    </w:rPr>
  </w:style>
  <w:style w:type="paragraph" w:styleId="CommentText">
    <w:name w:val="annotation text"/>
    <w:basedOn w:val="Normal"/>
    <w:link w:val="CommentTextChar"/>
    <w:uiPriority w:val="99"/>
    <w:semiHidden/>
    <w:unhideWhenUsed/>
    <w:rsid w:val="00794D22"/>
    <w:pPr>
      <w:spacing w:line="240" w:lineRule="auto"/>
    </w:pPr>
    <w:rPr>
      <w:sz w:val="20"/>
      <w:szCs w:val="20"/>
    </w:rPr>
  </w:style>
  <w:style w:type="character" w:customStyle="1" w:styleId="CommentTextChar">
    <w:name w:val="Comment Text Char"/>
    <w:basedOn w:val="DefaultParagraphFont"/>
    <w:link w:val="CommentText"/>
    <w:uiPriority w:val="99"/>
    <w:semiHidden/>
    <w:rsid w:val="00794D22"/>
    <w:rPr>
      <w:rFonts w:ascii="Times New Roman" w:hAnsi="Times New Roman" w:cs="Times New Roman"/>
      <w:snapToGrid w:val="0"/>
      <w:color w:val="000000"/>
      <w:sz w:val="20"/>
      <w:szCs w:val="20"/>
    </w:rPr>
  </w:style>
  <w:style w:type="paragraph" w:styleId="CommentSubject">
    <w:name w:val="annotation subject"/>
    <w:basedOn w:val="CommentText"/>
    <w:next w:val="CommentText"/>
    <w:link w:val="CommentSubjectChar"/>
    <w:uiPriority w:val="99"/>
    <w:semiHidden/>
    <w:unhideWhenUsed/>
    <w:rsid w:val="00794D22"/>
    <w:rPr>
      <w:b/>
      <w:bCs/>
    </w:rPr>
  </w:style>
  <w:style w:type="character" w:customStyle="1" w:styleId="CommentSubjectChar">
    <w:name w:val="Comment Subject Char"/>
    <w:basedOn w:val="CommentTextChar"/>
    <w:link w:val="CommentSubject"/>
    <w:uiPriority w:val="99"/>
    <w:semiHidden/>
    <w:rsid w:val="00794D22"/>
    <w:rPr>
      <w:rFonts w:ascii="Times New Roman" w:hAnsi="Times New Roman" w:cs="Times New Roman"/>
      <w:b/>
      <w:bCs/>
      <w:snapToGrid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612802">
      <w:bodyDiv w:val="1"/>
      <w:marLeft w:val="0"/>
      <w:marRight w:val="0"/>
      <w:marTop w:val="0"/>
      <w:marBottom w:val="0"/>
      <w:divBdr>
        <w:top w:val="none" w:sz="0" w:space="0" w:color="auto"/>
        <w:left w:val="none" w:sz="0" w:space="0" w:color="auto"/>
        <w:bottom w:val="none" w:sz="0" w:space="0" w:color="auto"/>
        <w:right w:val="none" w:sz="0" w:space="0" w:color="auto"/>
      </w:divBdr>
    </w:div>
    <w:div w:id="1292713838">
      <w:bodyDiv w:val="1"/>
      <w:marLeft w:val="0"/>
      <w:marRight w:val="0"/>
      <w:marTop w:val="0"/>
      <w:marBottom w:val="0"/>
      <w:divBdr>
        <w:top w:val="none" w:sz="0" w:space="0" w:color="auto"/>
        <w:left w:val="none" w:sz="0" w:space="0" w:color="auto"/>
        <w:bottom w:val="none" w:sz="0" w:space="0" w:color="auto"/>
        <w:right w:val="none" w:sz="0" w:space="0" w:color="auto"/>
      </w:divBdr>
    </w:div>
    <w:div w:id="1690831209">
      <w:bodyDiv w:val="1"/>
      <w:marLeft w:val="0"/>
      <w:marRight w:val="0"/>
      <w:marTop w:val="0"/>
      <w:marBottom w:val="0"/>
      <w:divBdr>
        <w:top w:val="none" w:sz="0" w:space="0" w:color="auto"/>
        <w:left w:val="none" w:sz="0" w:space="0" w:color="auto"/>
        <w:bottom w:val="none" w:sz="0" w:space="0" w:color="auto"/>
        <w:right w:val="none" w:sz="0" w:space="0" w:color="auto"/>
      </w:divBdr>
    </w:div>
    <w:div w:id="1880588035">
      <w:bodyDiv w:val="1"/>
      <w:marLeft w:val="0"/>
      <w:marRight w:val="0"/>
      <w:marTop w:val="0"/>
      <w:marBottom w:val="0"/>
      <w:divBdr>
        <w:top w:val="none" w:sz="0" w:space="0" w:color="auto"/>
        <w:left w:val="none" w:sz="0" w:space="0" w:color="auto"/>
        <w:bottom w:val="none" w:sz="0" w:space="0" w:color="auto"/>
        <w:right w:val="none" w:sz="0" w:space="0" w:color="auto"/>
      </w:divBdr>
    </w:div>
    <w:div w:id="196361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B2A07-3509-4112-B30E-2E9301A1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7</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 Tran Quang</dc:creator>
  <cp:keywords/>
  <dc:description/>
  <cp:lastModifiedBy>O365_ttdvbh_004</cp:lastModifiedBy>
  <cp:revision>38</cp:revision>
  <dcterms:created xsi:type="dcterms:W3CDTF">2021-11-23T04:02:00Z</dcterms:created>
  <dcterms:modified xsi:type="dcterms:W3CDTF">2021-12-16T10:35:00Z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8fd645-e468-4239-9c47-332e67bbe4ea_Enabled">
    <vt:lpwstr>true</vt:lpwstr>
  </property>
  <property fmtid="{D5CDD505-2E9C-101B-9397-08002B2CF9AE}" pid="3" name="MSIP_Label_6b8fd645-e468-4239-9c47-332e67bbe4ea_SetDate">
    <vt:lpwstr>2021-11-23T04:02:28Z</vt:lpwstr>
  </property>
  <property fmtid="{D5CDD505-2E9C-101B-9397-08002B2CF9AE}" pid="4" name="MSIP_Label_6b8fd645-e468-4239-9c47-332e67bbe4ea_Method">
    <vt:lpwstr>Standard</vt:lpwstr>
  </property>
  <property fmtid="{D5CDD505-2E9C-101B-9397-08002B2CF9AE}" pid="5" name="MSIP_Label_6b8fd645-e468-4239-9c47-332e67bbe4ea_Name">
    <vt:lpwstr>6b8fd645-e468-4239-9c47-332e67bbe4ea</vt:lpwstr>
  </property>
  <property fmtid="{D5CDD505-2E9C-101B-9397-08002B2CF9AE}" pid="6" name="MSIP_Label_6b8fd645-e468-4239-9c47-332e67bbe4ea_SiteId">
    <vt:lpwstr>43a92d1d-98ce-4726-bec3-32955dbb6944</vt:lpwstr>
  </property>
  <property fmtid="{D5CDD505-2E9C-101B-9397-08002B2CF9AE}" pid="7" name="MSIP_Label_6b8fd645-e468-4239-9c47-332e67bbe4ea_ActionId">
    <vt:lpwstr/>
  </property>
  <property fmtid="{D5CDD505-2E9C-101B-9397-08002B2CF9AE}" pid="8" name="MSIP_Label_6b8fd645-e468-4239-9c47-332e67bbe4ea_ContentBits">
    <vt:lpwstr>0</vt:lpwstr>
  </property>
</Properties>
</file>